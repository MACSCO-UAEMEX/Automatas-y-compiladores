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1D6" w:rsidRPr="0029374B" w:rsidRDefault="009641D6" w:rsidP="009641D6">
      <w:pPr>
        <w:jc w:val="center"/>
        <w:rPr>
          <w:sz w:val="24"/>
          <w:szCs w:val="24"/>
        </w:rPr>
      </w:pPr>
      <w:r w:rsidRPr="0029374B">
        <w:rPr>
          <w:noProof/>
          <w:sz w:val="24"/>
          <w:szCs w:val="24"/>
          <w:lang w:eastAsia="es-MX"/>
        </w:rPr>
        <w:drawing>
          <wp:anchor distT="0" distB="0" distL="114300" distR="114300" simplePos="0" relativeHeight="251674624" behindDoc="0" locked="0" layoutInCell="1" allowOverlap="1" wp14:anchorId="44E92EFC" wp14:editId="40BC55A2">
            <wp:simplePos x="0" y="0"/>
            <wp:positionH relativeFrom="column">
              <wp:posOffset>-415290</wp:posOffset>
            </wp:positionH>
            <wp:positionV relativeFrom="paragraph">
              <wp:posOffset>-10160</wp:posOffset>
            </wp:positionV>
            <wp:extent cx="1145540" cy="1026795"/>
            <wp:effectExtent l="0" t="0" r="0" b="1905"/>
            <wp:wrapNone/>
            <wp:docPr id="11" name="Imagen 11" descr="escudo intern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scudo internet.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540" cy="1026795"/>
                    </a:xfrm>
                    <a:prstGeom prst="rect">
                      <a:avLst/>
                    </a:prstGeom>
                    <a:noFill/>
                  </pic:spPr>
                </pic:pic>
              </a:graphicData>
            </a:graphic>
            <wp14:sizeRelH relativeFrom="page">
              <wp14:pctWidth>0</wp14:pctWidth>
            </wp14:sizeRelH>
            <wp14:sizeRelV relativeFrom="page">
              <wp14:pctHeight>0</wp14:pctHeight>
            </wp14:sizeRelV>
          </wp:anchor>
        </w:drawing>
      </w:r>
      <w:r w:rsidRPr="0029374B">
        <w:rPr>
          <w:noProof/>
          <w:sz w:val="24"/>
          <w:szCs w:val="24"/>
          <w:lang w:eastAsia="es-MX"/>
        </w:rPr>
        <mc:AlternateContent>
          <mc:Choice Requires="wps">
            <w:drawing>
              <wp:anchor distT="4294967295" distB="4294967295" distL="114300" distR="114300" simplePos="0" relativeHeight="251675648" behindDoc="0" locked="0" layoutInCell="1" allowOverlap="1" wp14:anchorId="142E0AC3" wp14:editId="455F8553">
                <wp:simplePos x="0" y="0"/>
                <wp:positionH relativeFrom="column">
                  <wp:posOffset>1064260</wp:posOffset>
                </wp:positionH>
                <wp:positionV relativeFrom="paragraph">
                  <wp:posOffset>271144</wp:posOffset>
                </wp:positionV>
                <wp:extent cx="4533900" cy="0"/>
                <wp:effectExtent l="0" t="19050" r="19050" b="19050"/>
                <wp:wrapNone/>
                <wp:docPr id="5"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2020FF" id="_x0000_t32" coordsize="21600,21600" o:spt="32" o:oned="t" path="m,l21600,21600e" filled="f">
                <v:path arrowok="t" fillok="f" o:connecttype="none"/>
                <o:lock v:ext="edit" shapetype="t"/>
              </v:shapetype>
              <v:shape id="Conector recto de flecha 10" o:spid="_x0000_s1026" type="#_x0000_t32" style="position:absolute;margin-left:83.8pt;margin-top:21.35pt;width:357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" strokeweight="3pt"/>
            </w:pict>
          </mc:Fallback>
        </mc:AlternateContent>
      </w:r>
      <w:r w:rsidRPr="0029374B">
        <w:rPr>
          <w:sz w:val="24"/>
          <w:szCs w:val="24"/>
        </w:rPr>
        <w:t>UNIVERSIDAD AUTÓNOMA DEL ESTADO DE MÉXICO</w:t>
      </w:r>
    </w:p>
    <w:p w:rsidR="009641D6" w:rsidRPr="0029374B" w:rsidRDefault="009641D6" w:rsidP="009641D6">
      <w:pPr>
        <w:jc w:val="center"/>
        <w:rPr>
          <w:sz w:val="24"/>
          <w:szCs w:val="24"/>
        </w:rPr>
      </w:pPr>
      <w:r w:rsidRPr="0029374B">
        <w:rPr>
          <w:noProof/>
          <w:sz w:val="24"/>
          <w:szCs w:val="24"/>
          <w:lang w:eastAsia="es-MX"/>
        </w:rPr>
        <mc:AlternateContent>
          <mc:Choice Requires="wps">
            <w:drawing>
              <wp:anchor distT="4294967295" distB="4294967295" distL="114300" distR="114300" simplePos="0" relativeHeight="251676672" behindDoc="0" locked="0" layoutInCell="1" allowOverlap="1" wp14:anchorId="7C8A9A9D" wp14:editId="6C5A7497">
                <wp:simplePos x="0" y="0"/>
                <wp:positionH relativeFrom="column">
                  <wp:posOffset>1048385</wp:posOffset>
                </wp:positionH>
                <wp:positionV relativeFrom="paragraph">
                  <wp:posOffset>52069</wp:posOffset>
                </wp:positionV>
                <wp:extent cx="4533900" cy="0"/>
                <wp:effectExtent l="0" t="19050" r="19050" b="19050"/>
                <wp:wrapNone/>
                <wp:docPr id="13"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85CE8" id="Conector recto de flecha 9" o:spid="_x0000_s1026" type="#_x0000_t32" style="position:absolute;margin-left:82.55pt;margin-top:4.1pt;width:357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" strokeweight="3pt"/>
            </w:pict>
          </mc:Fallback>
        </mc:AlternateContent>
      </w:r>
    </w:p>
    <w:p w:rsidR="009641D6" w:rsidRPr="0029374B" w:rsidRDefault="009641D6" w:rsidP="009641D6">
      <w:pPr>
        <w:jc w:val="center"/>
        <w:rPr>
          <w:sz w:val="24"/>
          <w:szCs w:val="24"/>
        </w:rPr>
      </w:pPr>
      <w:r w:rsidRPr="0029374B">
        <w:rPr>
          <w:sz w:val="24"/>
          <w:szCs w:val="24"/>
        </w:rPr>
        <w:t>UNIDAD ACADÉMICA PROFESIONAL TIANGUISTENCO</w:t>
      </w:r>
    </w:p>
    <w:p w:rsidR="009641D6" w:rsidRPr="0029374B" w:rsidRDefault="009641D6" w:rsidP="009641D6">
      <w:pPr>
        <w:jc w:val="center"/>
        <w:rPr>
          <w:sz w:val="24"/>
          <w:szCs w:val="24"/>
        </w:rPr>
      </w:pPr>
      <w:r w:rsidRPr="0029374B">
        <w:rPr>
          <w:noProof/>
          <w:sz w:val="24"/>
          <w:szCs w:val="24"/>
          <w:lang w:eastAsia="es-MX"/>
        </w:rPr>
        <mc:AlternateContent>
          <mc:Choice Requires="wps">
            <w:drawing>
              <wp:anchor distT="0" distB="0" distL="114299" distR="114299" simplePos="0" relativeHeight="251677696" behindDoc="0" locked="0" layoutInCell="1" allowOverlap="1" wp14:anchorId="6537B2EC" wp14:editId="24D8017F">
                <wp:simplePos x="0" y="0"/>
                <wp:positionH relativeFrom="column">
                  <wp:posOffset>-43181</wp:posOffset>
                </wp:positionH>
                <wp:positionV relativeFrom="paragraph">
                  <wp:posOffset>186055</wp:posOffset>
                </wp:positionV>
                <wp:extent cx="0" cy="5052695"/>
                <wp:effectExtent l="19050" t="0" r="19050" b="33655"/>
                <wp:wrapNone/>
                <wp:docPr id="16"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5269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A81BA" id="Conector recto de flecha 8" o:spid="_x0000_s1026" type="#_x0000_t32" style="position:absolute;margin-left:-3.4pt;margin-top:14.65pt;width:0;height:397.8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" strokeweight="3pt"/>
            </w:pict>
          </mc:Fallback>
        </mc:AlternateContent>
      </w:r>
      <w:r w:rsidRPr="0029374B">
        <w:rPr>
          <w:noProof/>
          <w:sz w:val="24"/>
          <w:szCs w:val="24"/>
          <w:lang w:eastAsia="es-MX"/>
        </w:rPr>
        <mc:AlternateContent>
          <mc:Choice Requires="wps">
            <w:drawing>
              <wp:anchor distT="0" distB="0" distL="114299" distR="114299" simplePos="0" relativeHeight="251678720" behindDoc="0" locked="0" layoutInCell="1" allowOverlap="1" wp14:anchorId="0DBE1EFC" wp14:editId="51B765B7">
                <wp:simplePos x="0" y="0"/>
                <wp:positionH relativeFrom="column">
                  <wp:posOffset>90169</wp:posOffset>
                </wp:positionH>
                <wp:positionV relativeFrom="paragraph">
                  <wp:posOffset>186055</wp:posOffset>
                </wp:positionV>
                <wp:extent cx="0" cy="5043170"/>
                <wp:effectExtent l="19050" t="0" r="19050" b="24130"/>
                <wp:wrapNone/>
                <wp:docPr id="18"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317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3CC16" id="Conector recto de flecha 7" o:spid="_x0000_s1026" type="#_x0000_t32" style="position:absolute;margin-left:7.1pt;margin-top:14.65pt;width:0;height:397.1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" strokeweight="3pt"/>
            </w:pict>
          </mc:Fallback>
        </mc:AlternateContent>
      </w:r>
    </w:p>
    <w:p w:rsidR="009641D6" w:rsidRPr="0029374B" w:rsidRDefault="009641D6" w:rsidP="009641D6">
      <w:pPr>
        <w:jc w:val="center"/>
        <w:rPr>
          <w:sz w:val="24"/>
          <w:szCs w:val="24"/>
        </w:rPr>
      </w:pPr>
    </w:p>
    <w:p w:rsidR="009641D6" w:rsidRPr="0029374B" w:rsidRDefault="009641D6" w:rsidP="009641D6">
      <w:pPr>
        <w:jc w:val="center"/>
        <w:rPr>
          <w:sz w:val="24"/>
          <w:szCs w:val="24"/>
        </w:rPr>
      </w:pPr>
      <w:r w:rsidRPr="0029374B">
        <w:rPr>
          <w:sz w:val="24"/>
          <w:szCs w:val="24"/>
        </w:rPr>
        <w:t xml:space="preserve">Teoría de la computación </w:t>
      </w:r>
    </w:p>
    <w:p w:rsidR="009641D6" w:rsidRPr="0029374B" w:rsidRDefault="009641D6" w:rsidP="009641D6">
      <w:pPr>
        <w:jc w:val="center"/>
        <w:rPr>
          <w:sz w:val="24"/>
          <w:szCs w:val="24"/>
        </w:rPr>
      </w:pPr>
    </w:p>
    <w:p w:rsidR="009641D6" w:rsidRPr="0029374B" w:rsidRDefault="009641D6" w:rsidP="009641D6">
      <w:pPr>
        <w:jc w:val="center"/>
        <w:rPr>
          <w:sz w:val="24"/>
          <w:szCs w:val="24"/>
        </w:rPr>
      </w:pPr>
      <w:r w:rsidRPr="0029374B">
        <w:rPr>
          <w:sz w:val="24"/>
          <w:szCs w:val="24"/>
        </w:rPr>
        <w:t>Q U E    P R E S E N T A N</w:t>
      </w:r>
    </w:p>
    <w:p w:rsidR="009641D6" w:rsidRPr="0029374B" w:rsidRDefault="009641D6" w:rsidP="009641D6">
      <w:pPr>
        <w:jc w:val="center"/>
        <w:rPr>
          <w:sz w:val="24"/>
          <w:szCs w:val="24"/>
        </w:rPr>
      </w:pPr>
    </w:p>
    <w:p w:rsidR="009641D6" w:rsidRPr="0029374B" w:rsidRDefault="009641D6" w:rsidP="009641D6">
      <w:pPr>
        <w:jc w:val="center"/>
        <w:rPr>
          <w:sz w:val="24"/>
          <w:szCs w:val="24"/>
        </w:rPr>
      </w:pPr>
      <w:r w:rsidRPr="0029374B">
        <w:rPr>
          <w:sz w:val="24"/>
          <w:szCs w:val="24"/>
        </w:rPr>
        <w:t>Néstor Hernández Castañeda</w:t>
      </w:r>
    </w:p>
    <w:p w:rsidR="009641D6" w:rsidRPr="0029374B" w:rsidRDefault="009641D6" w:rsidP="009641D6">
      <w:pPr>
        <w:jc w:val="center"/>
        <w:rPr>
          <w:sz w:val="24"/>
          <w:szCs w:val="24"/>
        </w:rPr>
      </w:pPr>
      <w:r w:rsidRPr="0029374B">
        <w:rPr>
          <w:sz w:val="24"/>
          <w:szCs w:val="24"/>
        </w:rPr>
        <w:t>Jonathan Rojas Simón</w:t>
      </w:r>
    </w:p>
    <w:p w:rsidR="009641D6" w:rsidRPr="0029374B" w:rsidRDefault="009641D6" w:rsidP="009641D6">
      <w:pPr>
        <w:jc w:val="center"/>
        <w:rPr>
          <w:sz w:val="24"/>
          <w:szCs w:val="24"/>
        </w:rPr>
      </w:pPr>
      <w:r w:rsidRPr="0029374B">
        <w:rPr>
          <w:sz w:val="24"/>
          <w:szCs w:val="24"/>
        </w:rPr>
        <w:t>César Alexis Estrada Palacios</w:t>
      </w:r>
    </w:p>
    <w:p w:rsidR="009641D6" w:rsidRPr="0029374B" w:rsidRDefault="009641D6" w:rsidP="009641D6">
      <w:pPr>
        <w:jc w:val="center"/>
        <w:rPr>
          <w:sz w:val="24"/>
          <w:szCs w:val="24"/>
        </w:rPr>
      </w:pPr>
      <w:r w:rsidRPr="0029374B">
        <w:rPr>
          <w:sz w:val="24"/>
          <w:szCs w:val="24"/>
        </w:rPr>
        <w:t>Angel Villalobos Peralta</w:t>
      </w:r>
    </w:p>
    <w:p w:rsidR="009641D6" w:rsidRPr="0029374B" w:rsidRDefault="009641D6" w:rsidP="009641D6">
      <w:pPr>
        <w:jc w:val="center"/>
        <w:rPr>
          <w:sz w:val="24"/>
          <w:szCs w:val="24"/>
        </w:rPr>
      </w:pPr>
      <w:r w:rsidRPr="0029374B">
        <w:rPr>
          <w:sz w:val="24"/>
          <w:szCs w:val="24"/>
        </w:rPr>
        <w:t>Angelo Marlon Montoya Guerra.</w:t>
      </w:r>
    </w:p>
    <w:p w:rsidR="009641D6" w:rsidRPr="0029374B" w:rsidRDefault="009641D6" w:rsidP="009641D6">
      <w:pPr>
        <w:jc w:val="center"/>
        <w:rPr>
          <w:sz w:val="24"/>
          <w:szCs w:val="24"/>
        </w:rPr>
      </w:pPr>
      <w:r w:rsidRPr="0029374B">
        <w:rPr>
          <w:sz w:val="24"/>
          <w:szCs w:val="24"/>
        </w:rPr>
        <w:t xml:space="preserve">Jorge Ignacio Rivera Cortez </w:t>
      </w:r>
    </w:p>
    <w:p w:rsidR="009641D6" w:rsidRPr="0029374B" w:rsidRDefault="009641D6" w:rsidP="009641D6">
      <w:pPr>
        <w:jc w:val="center"/>
        <w:rPr>
          <w:sz w:val="24"/>
          <w:szCs w:val="24"/>
        </w:rPr>
      </w:pPr>
      <w:r w:rsidRPr="0029374B">
        <w:rPr>
          <w:sz w:val="24"/>
          <w:szCs w:val="24"/>
        </w:rPr>
        <w:t>Verónica Neri Mendoza</w:t>
      </w:r>
    </w:p>
    <w:p w:rsidR="009641D6" w:rsidRPr="0029374B" w:rsidRDefault="009641D6" w:rsidP="009641D6">
      <w:pPr>
        <w:jc w:val="center"/>
        <w:rPr>
          <w:sz w:val="24"/>
          <w:szCs w:val="24"/>
        </w:rPr>
      </w:pPr>
    </w:p>
    <w:p w:rsidR="009641D6" w:rsidRPr="0029374B" w:rsidRDefault="009641D6" w:rsidP="009641D6">
      <w:pPr>
        <w:jc w:val="center"/>
        <w:rPr>
          <w:sz w:val="24"/>
          <w:szCs w:val="24"/>
        </w:rPr>
      </w:pPr>
      <w:r w:rsidRPr="0029374B">
        <w:rPr>
          <w:sz w:val="24"/>
          <w:szCs w:val="24"/>
        </w:rPr>
        <w:t>Profesor: Dr. René Arnulfo García Hernández</w:t>
      </w:r>
    </w:p>
    <w:p w:rsidR="009641D6" w:rsidRPr="0029374B" w:rsidRDefault="009641D6" w:rsidP="009641D6">
      <w:pPr>
        <w:jc w:val="center"/>
        <w:rPr>
          <w:sz w:val="24"/>
          <w:szCs w:val="24"/>
        </w:rPr>
      </w:pPr>
    </w:p>
    <w:p w:rsidR="009641D6" w:rsidRPr="0029374B" w:rsidRDefault="009641D6" w:rsidP="009641D6">
      <w:pPr>
        <w:jc w:val="center"/>
        <w:rPr>
          <w:sz w:val="24"/>
          <w:szCs w:val="24"/>
        </w:rPr>
      </w:pPr>
    </w:p>
    <w:p w:rsidR="009641D6" w:rsidRPr="0029374B" w:rsidRDefault="009641D6" w:rsidP="009641D6">
      <w:pPr>
        <w:jc w:val="center"/>
        <w:rPr>
          <w:sz w:val="24"/>
          <w:szCs w:val="24"/>
        </w:rPr>
      </w:pPr>
    </w:p>
    <w:p w:rsidR="009641D6" w:rsidRPr="0029374B" w:rsidRDefault="009641D6" w:rsidP="009641D6">
      <w:pPr>
        <w:jc w:val="center"/>
        <w:rPr>
          <w:sz w:val="24"/>
          <w:szCs w:val="24"/>
        </w:rPr>
      </w:pPr>
    </w:p>
    <w:p w:rsidR="009641D6" w:rsidRPr="0029374B" w:rsidRDefault="009641D6" w:rsidP="009641D6">
      <w:pPr>
        <w:jc w:val="center"/>
        <w:rPr>
          <w:sz w:val="24"/>
          <w:szCs w:val="24"/>
        </w:rPr>
      </w:pPr>
    </w:p>
    <w:p w:rsidR="009641D6" w:rsidRPr="0029374B" w:rsidRDefault="009641D6" w:rsidP="009641D6">
      <w:pPr>
        <w:jc w:val="center"/>
        <w:rPr>
          <w:sz w:val="24"/>
          <w:szCs w:val="24"/>
        </w:rPr>
      </w:pPr>
    </w:p>
    <w:p w:rsidR="009641D6" w:rsidRPr="0029374B" w:rsidRDefault="009641D6" w:rsidP="009641D6">
      <w:pPr>
        <w:jc w:val="center"/>
        <w:rPr>
          <w:sz w:val="24"/>
          <w:szCs w:val="24"/>
        </w:rPr>
      </w:pPr>
      <w:r w:rsidRPr="0029374B">
        <w:rPr>
          <w:sz w:val="24"/>
          <w:szCs w:val="24"/>
        </w:rPr>
        <w:t>TIANGUISTENCO, MÉX.                                                      DICIEMBREMBRE DE 2017</w:t>
      </w:r>
    </w:p>
    <w:p w:rsidR="00EF5DB2" w:rsidRDefault="00EF5DB2"/>
    <w:p w:rsidR="009641D6" w:rsidRDefault="009641D6"/>
    <w:sdt>
      <w:sdtPr>
        <w:rPr>
          <w:rFonts w:asciiTheme="minorHAnsi" w:eastAsiaTheme="minorHAnsi" w:hAnsiTheme="minorHAnsi" w:cstheme="minorBidi"/>
          <w:color w:val="auto"/>
          <w:sz w:val="22"/>
          <w:szCs w:val="22"/>
          <w:lang w:val="es-ES" w:eastAsia="en-US"/>
        </w:rPr>
        <w:id w:val="-1857722153"/>
        <w:docPartObj>
          <w:docPartGallery w:val="Table of Contents"/>
          <w:docPartUnique/>
        </w:docPartObj>
      </w:sdtPr>
      <w:sdtEndPr>
        <w:rPr>
          <w:b/>
          <w:bCs/>
        </w:rPr>
      </w:sdtEndPr>
      <w:sdtContent>
        <w:p w:rsidR="00EF5DB2" w:rsidRDefault="00EF5DB2">
          <w:pPr>
            <w:pStyle w:val="TtulodeTDC"/>
          </w:pPr>
          <w:r>
            <w:rPr>
              <w:lang w:val="es-ES"/>
            </w:rPr>
            <w:t>Contenido</w:t>
          </w:r>
        </w:p>
        <w:p w:rsidR="009641D6" w:rsidRDefault="00EF5DB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9830130" w:history="1">
            <w:r w:rsidR="009641D6" w:rsidRPr="00EA4569">
              <w:rPr>
                <w:rStyle w:val="Hipervnculo"/>
                <w:b/>
                <w:noProof/>
              </w:rPr>
              <w:t>Notación</w:t>
            </w:r>
            <w:r w:rsidR="009641D6">
              <w:rPr>
                <w:noProof/>
                <w:webHidden/>
              </w:rPr>
              <w:tab/>
            </w:r>
            <w:r w:rsidR="009641D6">
              <w:rPr>
                <w:noProof/>
                <w:webHidden/>
              </w:rPr>
              <w:fldChar w:fldCharType="begin"/>
            </w:r>
            <w:r w:rsidR="009641D6">
              <w:rPr>
                <w:noProof/>
                <w:webHidden/>
              </w:rPr>
              <w:instrText xml:space="preserve"> PAGEREF _Toc499830130 \h </w:instrText>
            </w:r>
            <w:r w:rsidR="009641D6">
              <w:rPr>
                <w:noProof/>
                <w:webHidden/>
              </w:rPr>
            </w:r>
            <w:r w:rsidR="009641D6">
              <w:rPr>
                <w:noProof/>
                <w:webHidden/>
              </w:rPr>
              <w:fldChar w:fldCharType="separate"/>
            </w:r>
            <w:r w:rsidR="009641D6">
              <w:rPr>
                <w:noProof/>
                <w:webHidden/>
              </w:rPr>
              <w:t>3</w:t>
            </w:r>
            <w:r w:rsidR="009641D6">
              <w:rPr>
                <w:noProof/>
                <w:webHidden/>
              </w:rPr>
              <w:fldChar w:fldCharType="end"/>
            </w:r>
          </w:hyperlink>
        </w:p>
        <w:p w:rsidR="009641D6" w:rsidRDefault="00A31AFC">
          <w:pPr>
            <w:pStyle w:val="TDC1"/>
            <w:tabs>
              <w:tab w:val="right" w:leader="dot" w:pos="8828"/>
            </w:tabs>
            <w:rPr>
              <w:rFonts w:eastAsiaTheme="minorEastAsia"/>
              <w:noProof/>
              <w:lang w:eastAsia="es-MX"/>
            </w:rPr>
          </w:pPr>
          <w:hyperlink w:anchor="_Toc499830131" w:history="1">
            <w:r w:rsidR="009641D6" w:rsidRPr="00EA4569">
              <w:rPr>
                <w:rStyle w:val="Hipervnculo"/>
                <w:b/>
                <w:noProof/>
              </w:rPr>
              <w:t>Estados Alcanzables</w:t>
            </w:r>
            <w:r w:rsidR="009641D6">
              <w:rPr>
                <w:noProof/>
                <w:webHidden/>
              </w:rPr>
              <w:tab/>
            </w:r>
            <w:r w:rsidR="009641D6">
              <w:rPr>
                <w:noProof/>
                <w:webHidden/>
              </w:rPr>
              <w:fldChar w:fldCharType="begin"/>
            </w:r>
            <w:r w:rsidR="009641D6">
              <w:rPr>
                <w:noProof/>
                <w:webHidden/>
              </w:rPr>
              <w:instrText xml:space="preserve"> PAGEREF _Toc499830131 \h </w:instrText>
            </w:r>
            <w:r w:rsidR="009641D6">
              <w:rPr>
                <w:noProof/>
                <w:webHidden/>
              </w:rPr>
            </w:r>
            <w:r w:rsidR="009641D6">
              <w:rPr>
                <w:noProof/>
                <w:webHidden/>
              </w:rPr>
              <w:fldChar w:fldCharType="separate"/>
            </w:r>
            <w:r w:rsidR="009641D6">
              <w:rPr>
                <w:noProof/>
                <w:webHidden/>
              </w:rPr>
              <w:t>3</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32" w:history="1">
            <w:r w:rsidR="009641D6" w:rsidRPr="00EA4569">
              <w:rPr>
                <w:rStyle w:val="Hipervnculo"/>
                <w:b/>
                <w:noProof/>
              </w:rPr>
              <w:t>Ejemplo</w:t>
            </w:r>
            <w:r w:rsidR="009641D6">
              <w:rPr>
                <w:noProof/>
                <w:webHidden/>
              </w:rPr>
              <w:tab/>
            </w:r>
            <w:r w:rsidR="009641D6">
              <w:rPr>
                <w:noProof/>
                <w:webHidden/>
              </w:rPr>
              <w:fldChar w:fldCharType="begin"/>
            </w:r>
            <w:r w:rsidR="009641D6">
              <w:rPr>
                <w:noProof/>
                <w:webHidden/>
              </w:rPr>
              <w:instrText xml:space="preserve"> PAGEREF _Toc499830132 \h </w:instrText>
            </w:r>
            <w:r w:rsidR="009641D6">
              <w:rPr>
                <w:noProof/>
                <w:webHidden/>
              </w:rPr>
            </w:r>
            <w:r w:rsidR="009641D6">
              <w:rPr>
                <w:noProof/>
                <w:webHidden/>
              </w:rPr>
              <w:fldChar w:fldCharType="separate"/>
            </w:r>
            <w:r w:rsidR="009641D6">
              <w:rPr>
                <w:noProof/>
                <w:webHidden/>
              </w:rPr>
              <w:t>3</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33" w:history="1">
            <w:r w:rsidR="009641D6" w:rsidRPr="00EA4569">
              <w:rPr>
                <w:rStyle w:val="Hipervnculo"/>
                <w:b/>
                <w:noProof/>
              </w:rPr>
              <w:t>Solución computacional</w:t>
            </w:r>
            <w:r w:rsidR="009641D6">
              <w:rPr>
                <w:noProof/>
                <w:webHidden/>
              </w:rPr>
              <w:tab/>
            </w:r>
            <w:r w:rsidR="009641D6">
              <w:rPr>
                <w:noProof/>
                <w:webHidden/>
              </w:rPr>
              <w:fldChar w:fldCharType="begin"/>
            </w:r>
            <w:r w:rsidR="009641D6">
              <w:rPr>
                <w:noProof/>
                <w:webHidden/>
              </w:rPr>
              <w:instrText xml:space="preserve"> PAGEREF _Toc499830133 \h </w:instrText>
            </w:r>
            <w:r w:rsidR="009641D6">
              <w:rPr>
                <w:noProof/>
                <w:webHidden/>
              </w:rPr>
            </w:r>
            <w:r w:rsidR="009641D6">
              <w:rPr>
                <w:noProof/>
                <w:webHidden/>
              </w:rPr>
              <w:fldChar w:fldCharType="separate"/>
            </w:r>
            <w:r w:rsidR="009641D6">
              <w:rPr>
                <w:noProof/>
                <w:webHidden/>
              </w:rPr>
              <w:t>4</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34" w:history="1">
            <w:r w:rsidR="009641D6" w:rsidRPr="00EA4569">
              <w:rPr>
                <w:rStyle w:val="Hipervnculo"/>
                <w:b/>
                <w:noProof/>
              </w:rPr>
              <w:t>Pruebas</w:t>
            </w:r>
            <w:r w:rsidR="009641D6">
              <w:rPr>
                <w:noProof/>
                <w:webHidden/>
              </w:rPr>
              <w:tab/>
            </w:r>
            <w:r w:rsidR="009641D6">
              <w:rPr>
                <w:noProof/>
                <w:webHidden/>
              </w:rPr>
              <w:fldChar w:fldCharType="begin"/>
            </w:r>
            <w:r w:rsidR="009641D6">
              <w:rPr>
                <w:noProof/>
                <w:webHidden/>
              </w:rPr>
              <w:instrText xml:space="preserve"> PAGEREF _Toc499830134 \h </w:instrText>
            </w:r>
            <w:r w:rsidR="009641D6">
              <w:rPr>
                <w:noProof/>
                <w:webHidden/>
              </w:rPr>
            </w:r>
            <w:r w:rsidR="009641D6">
              <w:rPr>
                <w:noProof/>
                <w:webHidden/>
              </w:rPr>
              <w:fldChar w:fldCharType="separate"/>
            </w:r>
            <w:r w:rsidR="009641D6">
              <w:rPr>
                <w:noProof/>
                <w:webHidden/>
              </w:rPr>
              <w:t>5</w:t>
            </w:r>
            <w:r w:rsidR="009641D6">
              <w:rPr>
                <w:noProof/>
                <w:webHidden/>
              </w:rPr>
              <w:fldChar w:fldCharType="end"/>
            </w:r>
          </w:hyperlink>
        </w:p>
        <w:p w:rsidR="009641D6" w:rsidRDefault="00A31AFC">
          <w:pPr>
            <w:pStyle w:val="TDC1"/>
            <w:tabs>
              <w:tab w:val="right" w:leader="dot" w:pos="8828"/>
            </w:tabs>
            <w:rPr>
              <w:rFonts w:eastAsiaTheme="minorEastAsia"/>
              <w:noProof/>
              <w:lang w:eastAsia="es-MX"/>
            </w:rPr>
          </w:pPr>
          <w:hyperlink w:anchor="_Toc499830135" w:history="1">
            <w:r w:rsidR="009641D6" w:rsidRPr="00EA4569">
              <w:rPr>
                <w:rStyle w:val="Hipervnculo"/>
                <w:b/>
                <w:noProof/>
              </w:rPr>
              <w:t>Conversión de un autómata finito no determinista un autómata finito determinista.</w:t>
            </w:r>
            <w:r w:rsidR="009641D6">
              <w:rPr>
                <w:noProof/>
                <w:webHidden/>
              </w:rPr>
              <w:tab/>
            </w:r>
            <w:r w:rsidR="009641D6">
              <w:rPr>
                <w:noProof/>
                <w:webHidden/>
              </w:rPr>
              <w:fldChar w:fldCharType="begin"/>
            </w:r>
            <w:r w:rsidR="009641D6">
              <w:rPr>
                <w:noProof/>
                <w:webHidden/>
              </w:rPr>
              <w:instrText xml:space="preserve"> PAGEREF _Toc499830135 \h </w:instrText>
            </w:r>
            <w:r w:rsidR="009641D6">
              <w:rPr>
                <w:noProof/>
                <w:webHidden/>
              </w:rPr>
            </w:r>
            <w:r w:rsidR="009641D6">
              <w:rPr>
                <w:noProof/>
                <w:webHidden/>
              </w:rPr>
              <w:fldChar w:fldCharType="separate"/>
            </w:r>
            <w:r w:rsidR="009641D6">
              <w:rPr>
                <w:noProof/>
                <w:webHidden/>
              </w:rPr>
              <w:t>7</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36" w:history="1">
            <w:r w:rsidR="009641D6" w:rsidRPr="00EA4569">
              <w:rPr>
                <w:rStyle w:val="Hipervnculo"/>
                <w:b/>
                <w:noProof/>
                <w:lang w:val="es-ES"/>
              </w:rPr>
              <w:t>Ejemplo</w:t>
            </w:r>
            <w:r w:rsidR="009641D6">
              <w:rPr>
                <w:noProof/>
                <w:webHidden/>
              </w:rPr>
              <w:tab/>
            </w:r>
            <w:r w:rsidR="009641D6">
              <w:rPr>
                <w:noProof/>
                <w:webHidden/>
              </w:rPr>
              <w:fldChar w:fldCharType="begin"/>
            </w:r>
            <w:r w:rsidR="009641D6">
              <w:rPr>
                <w:noProof/>
                <w:webHidden/>
              </w:rPr>
              <w:instrText xml:space="preserve"> PAGEREF _Toc499830136 \h </w:instrText>
            </w:r>
            <w:r w:rsidR="009641D6">
              <w:rPr>
                <w:noProof/>
                <w:webHidden/>
              </w:rPr>
            </w:r>
            <w:r w:rsidR="009641D6">
              <w:rPr>
                <w:noProof/>
                <w:webHidden/>
              </w:rPr>
              <w:fldChar w:fldCharType="separate"/>
            </w:r>
            <w:r w:rsidR="009641D6">
              <w:rPr>
                <w:noProof/>
                <w:webHidden/>
              </w:rPr>
              <w:t>8</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37" w:history="1">
            <w:r w:rsidR="009641D6" w:rsidRPr="00EA4569">
              <w:rPr>
                <w:rStyle w:val="Hipervnculo"/>
                <w:b/>
                <w:noProof/>
              </w:rPr>
              <w:t>Solución computacional:</w:t>
            </w:r>
            <w:r w:rsidR="009641D6">
              <w:rPr>
                <w:noProof/>
                <w:webHidden/>
              </w:rPr>
              <w:tab/>
            </w:r>
            <w:r w:rsidR="009641D6">
              <w:rPr>
                <w:noProof/>
                <w:webHidden/>
              </w:rPr>
              <w:fldChar w:fldCharType="begin"/>
            </w:r>
            <w:r w:rsidR="009641D6">
              <w:rPr>
                <w:noProof/>
                <w:webHidden/>
              </w:rPr>
              <w:instrText xml:space="preserve"> PAGEREF _Toc499830137 \h </w:instrText>
            </w:r>
            <w:r w:rsidR="009641D6">
              <w:rPr>
                <w:noProof/>
                <w:webHidden/>
              </w:rPr>
            </w:r>
            <w:r w:rsidR="009641D6">
              <w:rPr>
                <w:noProof/>
                <w:webHidden/>
              </w:rPr>
              <w:fldChar w:fldCharType="separate"/>
            </w:r>
            <w:r w:rsidR="009641D6">
              <w:rPr>
                <w:noProof/>
                <w:webHidden/>
              </w:rPr>
              <w:t>9</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38" w:history="1">
            <w:r w:rsidR="009641D6" w:rsidRPr="00EA4569">
              <w:rPr>
                <w:rStyle w:val="Hipervnculo"/>
                <w:b/>
                <w:noProof/>
              </w:rPr>
              <w:t>Pruebas</w:t>
            </w:r>
            <w:r w:rsidR="009641D6">
              <w:rPr>
                <w:noProof/>
                <w:webHidden/>
              </w:rPr>
              <w:tab/>
            </w:r>
            <w:r w:rsidR="009641D6">
              <w:rPr>
                <w:noProof/>
                <w:webHidden/>
              </w:rPr>
              <w:fldChar w:fldCharType="begin"/>
            </w:r>
            <w:r w:rsidR="009641D6">
              <w:rPr>
                <w:noProof/>
                <w:webHidden/>
              </w:rPr>
              <w:instrText xml:space="preserve"> PAGEREF _Toc499830138 \h </w:instrText>
            </w:r>
            <w:r w:rsidR="009641D6">
              <w:rPr>
                <w:noProof/>
                <w:webHidden/>
              </w:rPr>
            </w:r>
            <w:r w:rsidR="009641D6">
              <w:rPr>
                <w:noProof/>
                <w:webHidden/>
              </w:rPr>
              <w:fldChar w:fldCharType="separate"/>
            </w:r>
            <w:r w:rsidR="009641D6">
              <w:rPr>
                <w:noProof/>
                <w:webHidden/>
              </w:rPr>
              <w:t>10</w:t>
            </w:r>
            <w:r w:rsidR="009641D6">
              <w:rPr>
                <w:noProof/>
                <w:webHidden/>
              </w:rPr>
              <w:fldChar w:fldCharType="end"/>
            </w:r>
          </w:hyperlink>
        </w:p>
        <w:p w:rsidR="009641D6" w:rsidRDefault="00A31AFC">
          <w:pPr>
            <w:pStyle w:val="TDC1"/>
            <w:tabs>
              <w:tab w:val="right" w:leader="dot" w:pos="8828"/>
            </w:tabs>
            <w:rPr>
              <w:rFonts w:eastAsiaTheme="minorEastAsia"/>
              <w:noProof/>
              <w:lang w:eastAsia="es-MX"/>
            </w:rPr>
          </w:pPr>
          <w:hyperlink w:anchor="_Toc499830139" w:history="1">
            <w:r w:rsidR="009641D6" w:rsidRPr="00EA4569">
              <w:rPr>
                <w:rStyle w:val="Hipervnculo"/>
                <w:b/>
                <w:noProof/>
              </w:rPr>
              <w:t>Minimización de un Autómata Finito Determinista (AFDM)</w:t>
            </w:r>
            <w:r w:rsidR="009641D6">
              <w:rPr>
                <w:noProof/>
                <w:webHidden/>
              </w:rPr>
              <w:tab/>
            </w:r>
            <w:r w:rsidR="009641D6">
              <w:rPr>
                <w:noProof/>
                <w:webHidden/>
              </w:rPr>
              <w:fldChar w:fldCharType="begin"/>
            </w:r>
            <w:r w:rsidR="009641D6">
              <w:rPr>
                <w:noProof/>
                <w:webHidden/>
              </w:rPr>
              <w:instrText xml:space="preserve"> PAGEREF _Toc499830139 \h </w:instrText>
            </w:r>
            <w:r w:rsidR="009641D6">
              <w:rPr>
                <w:noProof/>
                <w:webHidden/>
              </w:rPr>
            </w:r>
            <w:r w:rsidR="009641D6">
              <w:rPr>
                <w:noProof/>
                <w:webHidden/>
              </w:rPr>
              <w:fldChar w:fldCharType="separate"/>
            </w:r>
            <w:r w:rsidR="009641D6">
              <w:rPr>
                <w:noProof/>
                <w:webHidden/>
              </w:rPr>
              <w:t>15</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40" w:history="1">
            <w:r w:rsidR="009641D6" w:rsidRPr="00EA4569">
              <w:rPr>
                <w:rStyle w:val="Hipervnculo"/>
                <w:b/>
                <w:noProof/>
              </w:rPr>
              <w:t>Ejemplo</w:t>
            </w:r>
            <w:r w:rsidR="009641D6">
              <w:rPr>
                <w:noProof/>
                <w:webHidden/>
              </w:rPr>
              <w:tab/>
            </w:r>
            <w:r w:rsidR="009641D6">
              <w:rPr>
                <w:noProof/>
                <w:webHidden/>
              </w:rPr>
              <w:fldChar w:fldCharType="begin"/>
            </w:r>
            <w:r w:rsidR="009641D6">
              <w:rPr>
                <w:noProof/>
                <w:webHidden/>
              </w:rPr>
              <w:instrText xml:space="preserve"> PAGEREF _Toc499830140 \h </w:instrText>
            </w:r>
            <w:r w:rsidR="009641D6">
              <w:rPr>
                <w:noProof/>
                <w:webHidden/>
              </w:rPr>
            </w:r>
            <w:r w:rsidR="009641D6">
              <w:rPr>
                <w:noProof/>
                <w:webHidden/>
              </w:rPr>
              <w:fldChar w:fldCharType="separate"/>
            </w:r>
            <w:r w:rsidR="009641D6">
              <w:rPr>
                <w:noProof/>
                <w:webHidden/>
              </w:rPr>
              <w:t>16</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41" w:history="1">
            <w:r w:rsidR="009641D6" w:rsidRPr="00EA4569">
              <w:rPr>
                <w:rStyle w:val="Hipervnculo"/>
                <w:b/>
                <w:noProof/>
              </w:rPr>
              <w:t>Solución Computacional</w:t>
            </w:r>
            <w:r w:rsidR="009641D6">
              <w:rPr>
                <w:noProof/>
                <w:webHidden/>
              </w:rPr>
              <w:tab/>
            </w:r>
            <w:r w:rsidR="009641D6">
              <w:rPr>
                <w:noProof/>
                <w:webHidden/>
              </w:rPr>
              <w:fldChar w:fldCharType="begin"/>
            </w:r>
            <w:r w:rsidR="009641D6">
              <w:rPr>
                <w:noProof/>
                <w:webHidden/>
              </w:rPr>
              <w:instrText xml:space="preserve"> PAGEREF _Toc499830141 \h </w:instrText>
            </w:r>
            <w:r w:rsidR="009641D6">
              <w:rPr>
                <w:noProof/>
                <w:webHidden/>
              </w:rPr>
            </w:r>
            <w:r w:rsidR="009641D6">
              <w:rPr>
                <w:noProof/>
                <w:webHidden/>
              </w:rPr>
              <w:fldChar w:fldCharType="separate"/>
            </w:r>
            <w:r w:rsidR="009641D6">
              <w:rPr>
                <w:noProof/>
                <w:webHidden/>
              </w:rPr>
              <w:t>17</w:t>
            </w:r>
            <w:r w:rsidR="009641D6">
              <w:rPr>
                <w:noProof/>
                <w:webHidden/>
              </w:rPr>
              <w:fldChar w:fldCharType="end"/>
            </w:r>
          </w:hyperlink>
        </w:p>
        <w:p w:rsidR="009641D6" w:rsidRDefault="00A31AFC">
          <w:pPr>
            <w:pStyle w:val="TDC2"/>
            <w:tabs>
              <w:tab w:val="right" w:leader="dot" w:pos="8828"/>
            </w:tabs>
            <w:rPr>
              <w:rFonts w:eastAsiaTheme="minorEastAsia"/>
              <w:noProof/>
              <w:lang w:eastAsia="es-MX"/>
            </w:rPr>
          </w:pPr>
          <w:hyperlink w:anchor="_Toc499830142" w:history="1">
            <w:r w:rsidR="009641D6" w:rsidRPr="00EA4569">
              <w:rPr>
                <w:rStyle w:val="Hipervnculo"/>
                <w:b/>
                <w:noProof/>
              </w:rPr>
              <w:t>Pruebas</w:t>
            </w:r>
            <w:r w:rsidR="009641D6">
              <w:rPr>
                <w:noProof/>
                <w:webHidden/>
              </w:rPr>
              <w:tab/>
            </w:r>
            <w:r w:rsidR="009641D6">
              <w:rPr>
                <w:noProof/>
                <w:webHidden/>
              </w:rPr>
              <w:fldChar w:fldCharType="begin"/>
            </w:r>
            <w:r w:rsidR="009641D6">
              <w:rPr>
                <w:noProof/>
                <w:webHidden/>
              </w:rPr>
              <w:instrText xml:space="preserve"> PAGEREF _Toc499830142 \h </w:instrText>
            </w:r>
            <w:r w:rsidR="009641D6">
              <w:rPr>
                <w:noProof/>
                <w:webHidden/>
              </w:rPr>
            </w:r>
            <w:r w:rsidR="009641D6">
              <w:rPr>
                <w:noProof/>
                <w:webHidden/>
              </w:rPr>
              <w:fldChar w:fldCharType="separate"/>
            </w:r>
            <w:r w:rsidR="009641D6">
              <w:rPr>
                <w:noProof/>
                <w:webHidden/>
              </w:rPr>
              <w:t>18</w:t>
            </w:r>
            <w:r w:rsidR="009641D6">
              <w:rPr>
                <w:noProof/>
                <w:webHidden/>
              </w:rPr>
              <w:fldChar w:fldCharType="end"/>
            </w:r>
          </w:hyperlink>
        </w:p>
        <w:p w:rsidR="00EF5DB2" w:rsidRDefault="00EF5DB2">
          <w:r>
            <w:rPr>
              <w:b/>
              <w:bCs/>
              <w:lang w:val="es-ES"/>
            </w:rPr>
            <w:fldChar w:fldCharType="end"/>
          </w:r>
        </w:p>
      </w:sdtContent>
    </w:sdt>
    <w:p w:rsidR="00081FAF" w:rsidRDefault="00081FAF"/>
    <w:p w:rsidR="00081FAF" w:rsidRDefault="00081FAF" w:rsidP="00081FAF">
      <w:r>
        <w:br w:type="page"/>
      </w:r>
    </w:p>
    <w:tbl>
      <w:tblPr>
        <w:tblStyle w:val="Tablaconcuadrcula"/>
        <w:tblpPr w:leftFromText="141" w:rightFromText="141" w:vertAnchor="page" w:horzAnchor="margin" w:tblpY="860"/>
        <w:tblW w:w="905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80" w:firstRow="0" w:lastRow="0" w:firstColumn="1" w:lastColumn="0" w:noHBand="0" w:noVBand="1"/>
      </w:tblPr>
      <w:tblGrid>
        <w:gridCol w:w="5514"/>
        <w:gridCol w:w="3540"/>
      </w:tblGrid>
      <w:tr w:rsidR="00EF5DB2" w:rsidTr="00994560">
        <w:tc>
          <w:tcPr>
            <w:tcW w:w="9054" w:type="dxa"/>
            <w:gridSpan w:val="2"/>
            <w:shd w:val="clear" w:color="auto" w:fill="1F3864" w:themeFill="accent5" w:themeFillShade="80"/>
          </w:tcPr>
          <w:p w:rsidR="00EF5DB2" w:rsidRDefault="00EF5DB2" w:rsidP="00A15359">
            <w:pPr>
              <w:pStyle w:val="Ttulo1"/>
              <w:outlineLvl w:val="0"/>
              <w:rPr>
                <w:rFonts w:asciiTheme="minorHAnsi" w:hAnsiTheme="minorHAnsi"/>
                <w:b/>
                <w:color w:val="FFFFFF" w:themeColor="background1"/>
                <w:sz w:val="24"/>
                <w:szCs w:val="24"/>
              </w:rPr>
            </w:pPr>
            <w:bookmarkStart w:id="0" w:name="_Toc499728430"/>
            <w:r>
              <w:rPr>
                <w:rFonts w:asciiTheme="minorHAnsi" w:hAnsiTheme="minorHAnsi"/>
                <w:b/>
                <w:color w:val="FFFFFF" w:themeColor="background1"/>
                <w:sz w:val="24"/>
                <w:szCs w:val="24"/>
              </w:rPr>
              <w:lastRenderedPageBreak/>
              <w:t xml:space="preserve">         </w:t>
            </w:r>
            <w:bookmarkStart w:id="1" w:name="_Toc499830130"/>
            <w:r w:rsidRPr="00EF5DB2">
              <w:rPr>
                <w:rFonts w:asciiTheme="minorHAnsi" w:hAnsiTheme="minorHAnsi"/>
                <w:b/>
                <w:color w:val="FFFFFF" w:themeColor="background1"/>
                <w:sz w:val="24"/>
                <w:szCs w:val="24"/>
              </w:rPr>
              <w:t>Notación</w:t>
            </w:r>
            <w:bookmarkEnd w:id="0"/>
            <w:bookmarkEnd w:id="1"/>
          </w:p>
        </w:tc>
      </w:tr>
      <w:tr w:rsidR="00EF5DB2" w:rsidTr="00EF5DB2">
        <w:tc>
          <w:tcPr>
            <w:tcW w:w="9054" w:type="dxa"/>
            <w:gridSpan w:val="2"/>
            <w:shd w:val="clear" w:color="auto" w:fill="auto"/>
          </w:tcPr>
          <w:p w:rsidR="00EF5DB2" w:rsidRPr="00EF5DB2" w:rsidRDefault="00EF5DB2" w:rsidP="00EF5DB2">
            <w:pPr>
              <w:rPr>
                <w:rFonts w:eastAsiaTheme="minorEastAsia"/>
                <w:sz w:val="24"/>
                <w:szCs w:val="24"/>
              </w:rPr>
            </w:pPr>
          </w:p>
          <w:p w:rsidR="00EF5DB2" w:rsidRPr="00EF5DB2" w:rsidRDefault="00EF5DB2" w:rsidP="00EF5DB2">
            <w:pPr>
              <w:rPr>
                <w:rFonts w:eastAsiaTheme="majorEastAsia" w:cstheme="majorBidi"/>
                <w:sz w:val="24"/>
                <w:szCs w:val="24"/>
              </w:rPr>
            </w:pPr>
            <m:oMathPara>
              <m:oMathParaPr>
                <m:jc m:val="left"/>
              </m:oMathParaPr>
              <m:oMath>
                <m:r>
                  <w:rPr>
                    <w:rFonts w:ascii="Cambria Math" w:hAnsi="Cambria Math"/>
                    <w:sz w:val="24"/>
                    <w:szCs w:val="24"/>
                  </w:rPr>
                  <m:t>MT</m:t>
                </m:r>
                <m:r>
                  <m:rPr>
                    <m:sty m:val="p"/>
                  </m:rPr>
                  <w:rPr>
                    <w:rFonts w:ascii="Cambria Math" w:hAnsi="Cambria Math"/>
                    <w:sz w:val="24"/>
                    <w:szCs w:val="24"/>
                  </w:rPr>
                  <m:t>=</m:t>
                </m:r>
                <m:r>
                  <w:rPr>
                    <w:rFonts w:ascii="Cambria Math" w:hAnsi="Cambria Math"/>
                    <w:sz w:val="24"/>
                    <w:szCs w:val="24"/>
                  </w:rPr>
                  <m:t>Q</m:t>
                </m:r>
                <m:r>
                  <m:rPr>
                    <m:sty m:val="p"/>
                  </m:rPr>
                  <w:rPr>
                    <w:rFonts w:ascii="Cambria Math" w:hAnsi="Cambria Math"/>
                    <w:sz w:val="24"/>
                    <w:szCs w:val="24"/>
                  </w:rPr>
                  <m:t xml:space="preserve">, </m:t>
                </m:r>
                <m:r>
                  <w:rPr>
                    <w:rFonts w:ascii="Cambria Math" w:hAnsi="Cambria Math"/>
                    <w:sz w:val="24"/>
                    <w:szCs w:val="24"/>
                  </w:rPr>
                  <m:t>A</m:t>
                </m:r>
                <m:r>
                  <m:rPr>
                    <m:sty m:val="p"/>
                  </m:rPr>
                  <w:rPr>
                    <w:rFonts w:ascii="Cambria Math" w:hAnsi="Cambria Math"/>
                    <w:sz w:val="24"/>
                    <w:szCs w:val="24"/>
                  </w:rPr>
                  <m:t xml:space="preserve">, </m:t>
                </m:r>
                <m:r>
                  <w:rPr>
                    <w:rFonts w:ascii="Cambria Math" w:hAnsi="Cambria Math"/>
                    <w:sz w:val="24"/>
                    <w:szCs w:val="24"/>
                  </w:rPr>
                  <m:t>R</m:t>
                </m:r>
                <m:r>
                  <m:rPr>
                    <m:sty m:val="p"/>
                  </m:rPr>
                  <w:rPr>
                    <w:rFonts w:ascii="Cambria Math" w:hAnsi="Cambria Math"/>
                    <w:sz w:val="24"/>
                    <w:szCs w:val="24"/>
                  </w:rPr>
                  <m:t xml:space="preserve">, </m:t>
                </m:r>
                <m:r>
                  <w:rPr>
                    <w:rFonts w:ascii="Cambria Math" w:hAnsi="Cambria Math"/>
                    <w:sz w:val="24"/>
                    <w:szCs w:val="24"/>
                  </w:rPr>
                  <m:t>q</m:t>
                </m:r>
                <m:r>
                  <m:rPr>
                    <m:sty m:val="p"/>
                  </m:rPr>
                  <w:rPr>
                    <w:rFonts w:ascii="Cambria Math" w:hAnsi="Cambria Math"/>
                    <w:sz w:val="24"/>
                    <w:szCs w:val="24"/>
                  </w:rPr>
                  <m:t xml:space="preserve">, </m:t>
                </m:r>
                <m:r>
                  <w:rPr>
                    <w:rFonts w:ascii="Cambria Math" w:hAnsi="Cambria Math"/>
                    <w:sz w:val="24"/>
                    <w:szCs w:val="24"/>
                  </w:rPr>
                  <m:t>B</m:t>
                </m:r>
                <m:r>
                  <m:rPr>
                    <m:sty m:val="p"/>
                  </m:rPr>
                  <w:rPr>
                    <w:rFonts w:ascii="Cambria Math" w:hAnsi="Cambria Math"/>
                    <w:sz w:val="24"/>
                    <w:szCs w:val="24"/>
                  </w:rPr>
                  <m:t xml:space="preserve">, </m:t>
                </m:r>
                <m:r>
                  <w:rPr>
                    <w:rFonts w:ascii="Cambria Math" w:hAnsi="Cambria Math"/>
                    <w:sz w:val="24"/>
                    <w:szCs w:val="24"/>
                  </w:rPr>
                  <m:t>F</m:t>
                </m:r>
                <m:r>
                  <m:rPr>
                    <m:sty m:val="p"/>
                  </m:rPr>
                  <w:rPr>
                    <w:rFonts w:ascii="Cambria Math" w:hAnsi="Cambria Math"/>
                    <w:sz w:val="24"/>
                    <w:szCs w:val="24"/>
                  </w:rPr>
                  <m:t xml:space="preserve">, </m:t>
                </m:r>
                <m:r>
                  <w:rPr>
                    <w:rFonts w:ascii="Cambria Math" w:hAnsi="Cambria Math"/>
                    <w:sz w:val="24"/>
                    <w:szCs w:val="24"/>
                  </w:rPr>
                  <m:t>T</m:t>
                </m:r>
              </m:oMath>
            </m:oMathPara>
          </w:p>
          <w:p w:rsidR="00EF5DB2" w:rsidRPr="0029374B" w:rsidRDefault="00EF5DB2" w:rsidP="00EF5DB2">
            <w:pPr>
              <w:rPr>
                <w:rFonts w:eastAsiaTheme="majorEastAsia" w:cstheme="majorBidi"/>
                <w:sz w:val="24"/>
                <w:szCs w:val="24"/>
              </w:rPr>
            </w:pPr>
          </w:p>
          <w:p w:rsidR="00EF5DB2" w:rsidRPr="0029374B" w:rsidRDefault="00EF5DB2" w:rsidP="00EF5DB2">
            <w:pPr>
              <w:rPr>
                <w:sz w:val="24"/>
                <w:szCs w:val="24"/>
              </w:rPr>
            </w:pPr>
            <w:r w:rsidRPr="0029374B">
              <w:rPr>
                <w:rFonts w:eastAsiaTheme="majorEastAsia" w:cstheme="majorBidi"/>
                <w:sz w:val="24"/>
                <w:szCs w:val="24"/>
              </w:rPr>
              <w:t xml:space="preserve">Q= Conjunto de estados,  </w:t>
            </w:r>
            <w:r w:rsidRPr="0029374B">
              <w:rPr>
                <w:sz w:val="24"/>
                <w:szCs w:val="24"/>
              </w:rPr>
              <w:t>(|Q| &lt; ∞)</w:t>
            </w:r>
          </w:p>
          <w:p w:rsidR="00EF5DB2" w:rsidRPr="0029374B" w:rsidRDefault="00EF5DB2" w:rsidP="00EF5DB2">
            <w:pPr>
              <w:rPr>
                <w:sz w:val="24"/>
                <w:szCs w:val="24"/>
              </w:rPr>
            </w:pPr>
            <w:r w:rsidRPr="0029374B">
              <w:rPr>
                <w:sz w:val="24"/>
                <w:szCs w:val="24"/>
              </w:rPr>
              <w:t>A= ∑ = Alfabeto</w:t>
            </w:r>
          </w:p>
          <w:p w:rsidR="00EF5DB2" w:rsidRPr="0029374B" w:rsidRDefault="00EF5DB2" w:rsidP="00EF5DB2">
            <w:pPr>
              <w:rPr>
                <w:sz w:val="24"/>
                <w:szCs w:val="24"/>
              </w:rPr>
            </w:pPr>
            <w:r w:rsidRPr="0029374B">
              <w:rPr>
                <w:sz w:val="24"/>
                <w:szCs w:val="24"/>
              </w:rPr>
              <w:t>R= r= Alfabeto de la cinta</w:t>
            </w:r>
          </w:p>
          <w:p w:rsidR="00EF5DB2" w:rsidRPr="0029374B" w:rsidRDefault="00EF5DB2" w:rsidP="00EF5DB2">
            <w:pPr>
              <w:rPr>
                <w:rFonts w:eastAsiaTheme="minorEastAsia"/>
                <w:sz w:val="24"/>
                <w:szCs w:val="24"/>
              </w:rPr>
            </w:pPr>
            <w:r w:rsidRPr="0029374B">
              <w:rPr>
                <w:sz w:val="24"/>
                <w:szCs w:val="24"/>
              </w:rPr>
              <w:t xml:space="preserve">q= </w:t>
            </w:r>
            <m:oMath>
              <m:sSub>
                <m:sSubPr>
                  <m:ctrlPr>
                    <w:rPr>
                      <w:rFonts w:ascii="Cambria Math" w:hAnsi="Cambria Math"/>
                      <w:sz w:val="24"/>
                      <w:szCs w:val="24"/>
                    </w:rPr>
                  </m:ctrlPr>
                </m:sSubPr>
                <m:e>
                  <m:r>
                    <w:rPr>
                      <w:rFonts w:ascii="Cambria Math" w:hAnsi="Cambria Math"/>
                      <w:sz w:val="24"/>
                      <w:szCs w:val="24"/>
                    </w:rPr>
                    <m:t>q</m:t>
                  </m:r>
                </m:e>
                <m:sub>
                  <m:r>
                    <m:rPr>
                      <m:sty m:val="p"/>
                    </m:rPr>
                    <w:rPr>
                      <w:rFonts w:ascii="Cambria Math" w:hAnsi="Cambria Math"/>
                      <w:sz w:val="24"/>
                      <w:szCs w:val="24"/>
                    </w:rPr>
                    <m:t>0</m:t>
                  </m:r>
                </m:sub>
              </m:sSub>
            </m:oMath>
            <w:r w:rsidRPr="0029374B">
              <w:rPr>
                <w:rFonts w:eastAsiaTheme="minorEastAsia"/>
                <w:sz w:val="24"/>
                <w:szCs w:val="24"/>
              </w:rPr>
              <w:t xml:space="preserve"> = Estado inicial </w:t>
            </w:r>
            <w:r w:rsidRPr="0029374B">
              <w:rPr>
                <w:rFonts w:ascii="Cambria Math" w:eastAsiaTheme="minorEastAsia" w:hAnsi="Cambria Math" w:cs="Cambria Math"/>
                <w:sz w:val="24"/>
                <w:szCs w:val="24"/>
              </w:rPr>
              <w:t>𝜖</w:t>
            </w:r>
            <w:r w:rsidRPr="0029374B">
              <w:rPr>
                <w:rFonts w:eastAsiaTheme="minorEastAsia"/>
                <w:sz w:val="24"/>
                <w:szCs w:val="24"/>
              </w:rPr>
              <w:t xml:space="preserve"> Q</w:t>
            </w:r>
          </w:p>
          <w:p w:rsidR="00EF5DB2" w:rsidRPr="0029374B" w:rsidRDefault="00EF5DB2" w:rsidP="00EF5DB2">
            <w:pPr>
              <w:rPr>
                <w:rFonts w:eastAsiaTheme="minorEastAsia"/>
                <w:sz w:val="24"/>
                <w:szCs w:val="24"/>
              </w:rPr>
            </w:pPr>
            <w:r w:rsidRPr="0029374B">
              <w:rPr>
                <w:rFonts w:eastAsiaTheme="minorEastAsia"/>
                <w:sz w:val="24"/>
                <w:szCs w:val="24"/>
              </w:rPr>
              <w:t>B= b=  Símbolo de estado en blanco</w:t>
            </w:r>
          </w:p>
          <w:p w:rsidR="00EF5DB2" w:rsidRPr="0029374B" w:rsidRDefault="00EF5DB2" w:rsidP="00EF5DB2">
            <w:pPr>
              <w:rPr>
                <w:rFonts w:eastAsiaTheme="minorEastAsia"/>
                <w:sz w:val="24"/>
                <w:szCs w:val="24"/>
              </w:rPr>
            </w:pPr>
            <w:r w:rsidRPr="0029374B">
              <w:rPr>
                <w:rFonts w:eastAsiaTheme="minorEastAsia"/>
                <w:sz w:val="24"/>
                <w:szCs w:val="24"/>
              </w:rPr>
              <w:t xml:space="preserve">F= Conjunto de estados de aceptación </w:t>
            </w:r>
          </w:p>
          <w:p w:rsidR="00EF5DB2" w:rsidRPr="0029374B" w:rsidRDefault="00EF5DB2" w:rsidP="00EF5DB2">
            <w:pPr>
              <w:rPr>
                <w:rFonts w:eastAsiaTheme="majorEastAsia" w:cstheme="majorBidi"/>
                <w:sz w:val="24"/>
                <w:szCs w:val="24"/>
              </w:rPr>
            </w:pPr>
            <w:r w:rsidRPr="0029374B">
              <w:rPr>
                <w:rFonts w:eastAsiaTheme="majorEastAsia" w:cstheme="majorBidi"/>
                <w:sz w:val="24"/>
                <w:szCs w:val="24"/>
              </w:rPr>
              <w:t xml:space="preserve">T = </w:t>
            </w:r>
            <m:oMath>
              <m:r>
                <w:rPr>
                  <w:rFonts w:ascii="Cambria Math" w:eastAsiaTheme="majorEastAsia" w:hAnsi="Cambria Math" w:cstheme="majorBidi"/>
                  <w:sz w:val="24"/>
                  <w:szCs w:val="24"/>
                </w:rPr>
                <m:t>δ</m:t>
              </m:r>
            </m:oMath>
            <w:r w:rsidRPr="0029374B">
              <w:rPr>
                <w:rFonts w:eastAsiaTheme="majorEastAsia" w:cstheme="majorBidi"/>
                <w:sz w:val="24"/>
                <w:szCs w:val="24"/>
              </w:rPr>
              <w:t xml:space="preserve"> = Función de la transición </w:t>
            </w:r>
          </w:p>
          <w:p w:rsidR="00EF5DB2" w:rsidRDefault="00EF5DB2" w:rsidP="00A15359">
            <w:pPr>
              <w:pStyle w:val="Ttulo1"/>
              <w:outlineLvl w:val="0"/>
              <w:rPr>
                <w:rFonts w:asciiTheme="minorHAnsi" w:hAnsiTheme="minorHAnsi"/>
                <w:b/>
                <w:color w:val="FFFFFF" w:themeColor="background1"/>
                <w:sz w:val="24"/>
                <w:szCs w:val="24"/>
              </w:rPr>
            </w:pPr>
          </w:p>
        </w:tc>
      </w:tr>
      <w:tr w:rsidR="00081FAF" w:rsidTr="00994560">
        <w:tc>
          <w:tcPr>
            <w:tcW w:w="9054" w:type="dxa"/>
            <w:gridSpan w:val="2"/>
            <w:shd w:val="clear" w:color="auto" w:fill="1F3864" w:themeFill="accent5" w:themeFillShade="80"/>
          </w:tcPr>
          <w:p w:rsidR="00081FAF" w:rsidRPr="00081FAF" w:rsidRDefault="00081FAF" w:rsidP="00A15359">
            <w:pPr>
              <w:pStyle w:val="Ttulo1"/>
              <w:outlineLvl w:val="0"/>
              <w:rPr>
                <w:rFonts w:asciiTheme="minorHAnsi" w:hAnsiTheme="minorHAnsi"/>
                <w:b/>
                <w:color w:val="FFFFFF" w:themeColor="background1"/>
                <w:sz w:val="24"/>
                <w:szCs w:val="24"/>
              </w:rPr>
            </w:pPr>
            <w:bookmarkStart w:id="2" w:name="_Toc499728431"/>
            <w:r>
              <w:rPr>
                <w:rFonts w:asciiTheme="minorHAnsi" w:hAnsiTheme="minorHAnsi"/>
                <w:b/>
                <w:color w:val="FFFFFF" w:themeColor="background1"/>
                <w:sz w:val="24"/>
                <w:szCs w:val="24"/>
              </w:rPr>
              <w:t xml:space="preserve">          </w:t>
            </w:r>
            <w:bookmarkStart w:id="3" w:name="_Toc499825586"/>
            <w:bookmarkStart w:id="4" w:name="_Toc499830131"/>
            <w:r w:rsidRPr="00081FAF">
              <w:rPr>
                <w:rFonts w:asciiTheme="minorHAnsi" w:hAnsiTheme="minorHAnsi"/>
                <w:b/>
                <w:color w:val="FFFFFF" w:themeColor="background1"/>
                <w:sz w:val="24"/>
                <w:szCs w:val="24"/>
              </w:rPr>
              <w:t>Estados Alcanzables</w:t>
            </w:r>
            <w:bookmarkEnd w:id="2"/>
            <w:bookmarkEnd w:id="3"/>
            <w:bookmarkEnd w:id="4"/>
          </w:p>
        </w:tc>
      </w:tr>
      <w:tr w:rsidR="00081FAF" w:rsidTr="00994560">
        <w:tc>
          <w:tcPr>
            <w:tcW w:w="9054" w:type="dxa"/>
            <w:gridSpan w:val="2"/>
          </w:tcPr>
          <w:p w:rsidR="00081FAF" w:rsidRDefault="00081FAF" w:rsidP="00A15359">
            <w:pPr>
              <w:jc w:val="both"/>
              <w:rPr>
                <w:b/>
                <w:sz w:val="24"/>
                <w:szCs w:val="24"/>
              </w:rPr>
            </w:pPr>
          </w:p>
          <w:p w:rsidR="00081FAF" w:rsidRDefault="00081FAF" w:rsidP="00A15359">
            <w:pPr>
              <w:jc w:val="both"/>
              <w:rPr>
                <w:sz w:val="24"/>
                <w:szCs w:val="24"/>
              </w:rPr>
            </w:pPr>
            <w:r w:rsidRPr="0029374B">
              <w:rPr>
                <w:b/>
                <w:sz w:val="24"/>
                <w:szCs w:val="24"/>
              </w:rPr>
              <w:t>ENTRADA:</w:t>
            </w:r>
            <w:r w:rsidRPr="0029374B">
              <w:rPr>
                <w:sz w:val="24"/>
                <w:szCs w:val="24"/>
              </w:rPr>
              <w:t xml:space="preserve"> Autómata finito determinista o autómata finito no determinista.</w:t>
            </w:r>
          </w:p>
          <w:p w:rsidR="00081FAF" w:rsidRPr="0029374B" w:rsidRDefault="00081FAF" w:rsidP="00A15359">
            <w:pPr>
              <w:jc w:val="both"/>
              <w:rPr>
                <w:sz w:val="24"/>
                <w:szCs w:val="24"/>
              </w:rPr>
            </w:pPr>
          </w:p>
          <w:p w:rsidR="00081FAF" w:rsidRPr="00081FAF" w:rsidRDefault="00081FAF" w:rsidP="00A15359">
            <w:pPr>
              <w:jc w:val="both"/>
              <w:rPr>
                <w:sz w:val="24"/>
                <w:szCs w:val="24"/>
              </w:rPr>
            </w:pPr>
            <w:r w:rsidRPr="0029374B">
              <w:rPr>
                <w:b/>
                <w:sz w:val="24"/>
                <w:szCs w:val="24"/>
              </w:rPr>
              <w:t>SALIDA</w:t>
            </w:r>
            <w:r w:rsidRPr="0029374B">
              <w:rPr>
                <w:sz w:val="24"/>
                <w:szCs w:val="24"/>
              </w:rPr>
              <w:t>: Autómata con estados alcanzables.</w:t>
            </w:r>
          </w:p>
        </w:tc>
      </w:tr>
      <w:tr w:rsidR="00081FAF" w:rsidTr="00994560">
        <w:tc>
          <w:tcPr>
            <w:tcW w:w="9054" w:type="dxa"/>
            <w:gridSpan w:val="2"/>
          </w:tcPr>
          <w:p w:rsidR="00081FAF" w:rsidRDefault="00081FAF" w:rsidP="00A15359">
            <w:pPr>
              <w:jc w:val="both"/>
              <w:rPr>
                <w:sz w:val="24"/>
                <w:szCs w:val="24"/>
              </w:rPr>
            </w:pPr>
          </w:p>
          <w:p w:rsidR="00081FAF" w:rsidRPr="0029374B" w:rsidRDefault="00081FAF" w:rsidP="00A15359">
            <w:pPr>
              <w:jc w:val="both"/>
              <w:rPr>
                <w:sz w:val="24"/>
                <w:szCs w:val="24"/>
              </w:rPr>
            </w:pPr>
            <w:r w:rsidRPr="0029374B">
              <w:rPr>
                <w:sz w:val="24"/>
                <w:szCs w:val="24"/>
              </w:rPr>
              <w:t>Dada una entrada determinar  a qué estados  es posible  llegar a través del estado inicial.</w:t>
            </w:r>
          </w:p>
          <w:p w:rsidR="00081FAF" w:rsidRDefault="00081FAF" w:rsidP="00A15359"/>
        </w:tc>
      </w:tr>
      <w:tr w:rsidR="00081FAF" w:rsidTr="00994560">
        <w:tc>
          <w:tcPr>
            <w:tcW w:w="9054" w:type="dxa"/>
            <w:gridSpan w:val="2"/>
            <w:shd w:val="clear" w:color="auto" w:fill="1F3864" w:themeFill="accent5" w:themeFillShade="80"/>
          </w:tcPr>
          <w:p w:rsidR="00081FAF" w:rsidRPr="00081FAF" w:rsidRDefault="00081FAF" w:rsidP="00A15359">
            <w:pPr>
              <w:pStyle w:val="Ttulo2"/>
              <w:outlineLvl w:val="1"/>
              <w:rPr>
                <w:rFonts w:asciiTheme="minorHAnsi" w:hAnsiTheme="minorHAnsi"/>
                <w:b/>
                <w:color w:val="FFFFFF" w:themeColor="background1"/>
                <w:sz w:val="24"/>
                <w:szCs w:val="24"/>
              </w:rPr>
            </w:pPr>
            <w:r w:rsidRPr="00081FAF">
              <w:rPr>
                <w:b/>
                <w:color w:val="FFFFFF" w:themeColor="background1"/>
              </w:rPr>
              <w:tab/>
            </w:r>
            <w:bookmarkStart w:id="5" w:name="_Toc499728433"/>
            <w:bookmarkStart w:id="6" w:name="_Toc499825587"/>
            <w:bookmarkStart w:id="7" w:name="_Toc499830132"/>
            <w:r w:rsidRPr="00081FAF">
              <w:rPr>
                <w:rFonts w:asciiTheme="minorHAnsi" w:hAnsiTheme="minorHAnsi"/>
                <w:b/>
                <w:color w:val="FFFFFF" w:themeColor="background1"/>
                <w:sz w:val="24"/>
                <w:szCs w:val="24"/>
              </w:rPr>
              <w:t>Ejemplo</w:t>
            </w:r>
            <w:bookmarkEnd w:id="5"/>
            <w:bookmarkEnd w:id="6"/>
            <w:bookmarkEnd w:id="7"/>
          </w:p>
          <w:p w:rsidR="00081FAF" w:rsidRDefault="00081FAF" w:rsidP="00A15359">
            <w:pPr>
              <w:tabs>
                <w:tab w:val="left" w:pos="1473"/>
              </w:tabs>
            </w:pPr>
          </w:p>
        </w:tc>
      </w:tr>
      <w:tr w:rsidR="00081FAF" w:rsidTr="00994560">
        <w:tc>
          <w:tcPr>
            <w:tcW w:w="9054" w:type="dxa"/>
            <w:gridSpan w:val="2"/>
          </w:tcPr>
          <w:p w:rsidR="00081FAF" w:rsidRDefault="00081FAF" w:rsidP="00A15359">
            <w:pPr>
              <w:rPr>
                <w:sz w:val="24"/>
                <w:szCs w:val="24"/>
              </w:rPr>
            </w:pPr>
          </w:p>
          <w:p w:rsidR="00081FAF" w:rsidRDefault="00081FAF" w:rsidP="00A15359">
            <w:pPr>
              <w:rPr>
                <w:sz w:val="24"/>
                <w:szCs w:val="24"/>
              </w:rPr>
            </w:pPr>
            <w:r w:rsidRPr="0029374B">
              <w:rPr>
                <w:sz w:val="24"/>
                <w:szCs w:val="24"/>
              </w:rPr>
              <w:t>Dada una entrada determinar  a qué estados  es posible  llegar a través del estado inicial.</w:t>
            </w:r>
          </w:p>
          <w:p w:rsidR="00081FAF" w:rsidRDefault="00081FAF" w:rsidP="00A15359"/>
        </w:tc>
      </w:tr>
      <w:tr w:rsidR="006D30DF" w:rsidTr="00994560">
        <w:tc>
          <w:tcPr>
            <w:tcW w:w="5514" w:type="dxa"/>
          </w:tcPr>
          <w:p w:rsidR="002C2580" w:rsidRDefault="00081FAF" w:rsidP="002C2580">
            <w:pPr>
              <w:jc w:val="center"/>
            </w:pPr>
            <w:r w:rsidRPr="0029374B">
              <w:rPr>
                <w:noProof/>
                <w:sz w:val="24"/>
                <w:szCs w:val="24"/>
                <w:lang w:eastAsia="es-MX"/>
              </w:rPr>
              <w:drawing>
                <wp:inline distT="0" distB="0" distL="0" distR="0">
                  <wp:extent cx="2095500" cy="1231971"/>
                  <wp:effectExtent l="152400" t="152400" r="342900" b="3492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4594" cy="1237317"/>
                          </a:xfrm>
                          <a:prstGeom prst="rect">
                            <a:avLst/>
                          </a:prstGeom>
                          <a:ln>
                            <a:noFill/>
                          </a:ln>
                          <a:effectLst>
                            <a:outerShdw blurRad="292100" dist="139700" dir="2700000" algn="tl" rotWithShape="0">
                              <a:srgbClr val="333333">
                                <a:alpha val="65000"/>
                              </a:srgbClr>
                            </a:outerShdw>
                          </a:effectLst>
                        </pic:spPr>
                      </pic:pic>
                    </a:graphicData>
                  </a:graphic>
                </wp:inline>
              </w:drawing>
            </w:r>
          </w:p>
          <w:p w:rsidR="002C2580" w:rsidRDefault="002C2580" w:rsidP="002C2580">
            <w:pPr>
              <w:jc w:val="center"/>
            </w:pPr>
          </w:p>
          <w:p w:rsidR="00EF5DB2" w:rsidRDefault="00EF5DB2" w:rsidP="002C2580">
            <w:pPr>
              <w:jc w:val="center"/>
            </w:pPr>
          </w:p>
          <w:p w:rsidR="00EF5DB2" w:rsidRDefault="00EF5DB2" w:rsidP="002C2580">
            <w:pPr>
              <w:jc w:val="center"/>
            </w:pPr>
          </w:p>
          <w:p w:rsidR="00EF5DB2" w:rsidRDefault="00EF5DB2" w:rsidP="002C2580">
            <w:pPr>
              <w:jc w:val="center"/>
            </w:pPr>
          </w:p>
          <w:p w:rsidR="00EF5DB2" w:rsidRDefault="00EF5DB2" w:rsidP="002C2580">
            <w:pPr>
              <w:jc w:val="center"/>
            </w:pPr>
          </w:p>
          <w:p w:rsidR="00EF5DB2" w:rsidRDefault="00EF5DB2" w:rsidP="002C2580">
            <w:pPr>
              <w:jc w:val="center"/>
            </w:pPr>
          </w:p>
          <w:p w:rsidR="00EF5DB2" w:rsidRDefault="00EF5DB2" w:rsidP="002C2580">
            <w:pPr>
              <w:jc w:val="center"/>
            </w:pPr>
          </w:p>
        </w:tc>
        <w:tc>
          <w:tcPr>
            <w:tcW w:w="3540" w:type="dxa"/>
          </w:tcPr>
          <w:tbl>
            <w:tblPr>
              <w:tblStyle w:val="Tablaconcuadrcula"/>
              <w:tblpPr w:leftFromText="141" w:rightFromText="141" w:vertAnchor="text" w:horzAnchor="margin" w:tblpXSpec="center" w:tblpY="165"/>
              <w:tblOverlap w:val="never"/>
              <w:tblW w:w="0" w:type="auto"/>
              <w:tblLayout w:type="fixed"/>
              <w:tblLook w:val="04A0" w:firstRow="1" w:lastRow="0" w:firstColumn="1" w:lastColumn="0" w:noHBand="0" w:noVBand="1"/>
            </w:tblPr>
            <w:tblGrid>
              <w:gridCol w:w="988"/>
              <w:gridCol w:w="2409"/>
            </w:tblGrid>
            <w:tr w:rsidR="00081FAF" w:rsidRPr="0029374B" w:rsidTr="0063445B">
              <w:trPr>
                <w:trHeight w:val="421"/>
              </w:trPr>
              <w:tc>
                <w:tcPr>
                  <w:tcW w:w="988" w:type="dxa"/>
                </w:tcPr>
                <w:p w:rsidR="00081FAF" w:rsidRPr="0029374B" w:rsidRDefault="00081FAF" w:rsidP="00A15359">
                  <w:pPr>
                    <w:rPr>
                      <w:sz w:val="24"/>
                      <w:szCs w:val="24"/>
                    </w:rPr>
                  </w:pPr>
                  <w:r w:rsidRPr="0029374B">
                    <w:rPr>
                      <w:sz w:val="24"/>
                      <w:szCs w:val="24"/>
                    </w:rPr>
                    <w:t>Estados</w:t>
                  </w:r>
                </w:p>
              </w:tc>
              <w:tc>
                <w:tcPr>
                  <w:tcW w:w="2409" w:type="dxa"/>
                </w:tcPr>
                <w:p w:rsidR="00081FAF" w:rsidRPr="0029374B" w:rsidRDefault="00081FAF" w:rsidP="00A15359">
                  <w:pPr>
                    <w:rPr>
                      <w:sz w:val="24"/>
                      <w:szCs w:val="24"/>
                    </w:rPr>
                  </w:pPr>
                  <w:r w:rsidRPr="0029374B">
                    <w:rPr>
                      <w:sz w:val="24"/>
                      <w:szCs w:val="24"/>
                    </w:rPr>
                    <w:t>Condición</w:t>
                  </w:r>
                </w:p>
              </w:tc>
            </w:tr>
            <w:tr w:rsidR="00081FAF" w:rsidRPr="0029374B" w:rsidTr="0063445B">
              <w:trPr>
                <w:trHeight w:val="412"/>
              </w:trPr>
              <w:tc>
                <w:tcPr>
                  <w:tcW w:w="988" w:type="dxa"/>
                </w:tcPr>
                <w:p w:rsidR="00081FAF" w:rsidRPr="0029374B" w:rsidRDefault="00081FAF" w:rsidP="00A15359">
                  <w:pPr>
                    <w:rPr>
                      <w:sz w:val="24"/>
                      <w:szCs w:val="24"/>
                    </w:rPr>
                  </w:pPr>
                  <w:r w:rsidRPr="0029374B">
                    <w:rPr>
                      <w:sz w:val="24"/>
                      <w:szCs w:val="24"/>
                    </w:rPr>
                    <w:t>→S</w:t>
                  </w:r>
                </w:p>
              </w:tc>
              <w:tc>
                <w:tcPr>
                  <w:tcW w:w="2409" w:type="dxa"/>
                </w:tcPr>
                <w:p w:rsidR="00081FAF" w:rsidRPr="0029374B" w:rsidRDefault="00081FAF" w:rsidP="00A15359">
                  <w:pPr>
                    <w:rPr>
                      <w:rFonts w:eastAsiaTheme="majorEastAsia" w:cstheme="majorBidi"/>
                      <w:sz w:val="24"/>
                      <w:szCs w:val="24"/>
                    </w:rPr>
                  </w:pPr>
                  <w:r w:rsidRPr="0029374B">
                    <w:rPr>
                      <w:rFonts w:eastAsiaTheme="majorEastAsia" w:cstheme="majorBidi"/>
                      <w:sz w:val="24"/>
                      <w:szCs w:val="24"/>
                    </w:rPr>
                    <w:t>Alcanzable</w:t>
                  </w:r>
                </w:p>
              </w:tc>
            </w:tr>
            <w:tr w:rsidR="00081FAF" w:rsidRPr="0029374B" w:rsidTr="0063445B">
              <w:trPr>
                <w:trHeight w:val="418"/>
              </w:trPr>
              <w:tc>
                <w:tcPr>
                  <w:tcW w:w="988" w:type="dxa"/>
                </w:tcPr>
                <w:p w:rsidR="00081FAF" w:rsidRPr="0029374B" w:rsidRDefault="00081FAF" w:rsidP="00A15359">
                  <w:pPr>
                    <w:rPr>
                      <w:rFonts w:eastAsiaTheme="majorEastAsia" w:cstheme="majorBidi"/>
                      <w:sz w:val="24"/>
                      <w:szCs w:val="24"/>
                    </w:rPr>
                  </w:pPr>
                  <w:r w:rsidRPr="0029374B">
                    <w:rPr>
                      <w:rFonts w:eastAsiaTheme="majorEastAsia" w:cstheme="majorBidi"/>
                      <w:sz w:val="24"/>
                      <w:szCs w:val="24"/>
                    </w:rPr>
                    <w:t>*B</w:t>
                  </w:r>
                </w:p>
              </w:tc>
              <w:tc>
                <w:tcPr>
                  <w:tcW w:w="2409" w:type="dxa"/>
                </w:tcPr>
                <w:p w:rsidR="00081FAF" w:rsidRPr="0029374B" w:rsidRDefault="00081FAF" w:rsidP="00A15359">
                  <w:pPr>
                    <w:rPr>
                      <w:rFonts w:eastAsiaTheme="majorEastAsia" w:cstheme="majorBidi"/>
                      <w:sz w:val="24"/>
                      <w:szCs w:val="24"/>
                    </w:rPr>
                  </w:pPr>
                  <w:r w:rsidRPr="0029374B">
                    <w:rPr>
                      <w:rFonts w:eastAsiaTheme="majorEastAsia" w:cstheme="majorBidi"/>
                      <w:sz w:val="24"/>
                      <w:szCs w:val="24"/>
                    </w:rPr>
                    <w:t>Alcanzable</w:t>
                  </w:r>
                </w:p>
              </w:tc>
            </w:tr>
            <w:tr w:rsidR="00081FAF" w:rsidRPr="0029374B" w:rsidTr="0063445B">
              <w:trPr>
                <w:trHeight w:val="417"/>
              </w:trPr>
              <w:tc>
                <w:tcPr>
                  <w:tcW w:w="988" w:type="dxa"/>
                </w:tcPr>
                <w:p w:rsidR="00081FAF" w:rsidRPr="0029374B" w:rsidRDefault="00081FAF" w:rsidP="00A15359">
                  <w:pPr>
                    <w:rPr>
                      <w:rFonts w:eastAsiaTheme="majorEastAsia" w:cstheme="majorBidi"/>
                      <w:sz w:val="24"/>
                      <w:szCs w:val="24"/>
                    </w:rPr>
                  </w:pPr>
                  <w:r w:rsidRPr="0029374B">
                    <w:rPr>
                      <w:rFonts w:eastAsiaTheme="majorEastAsia" w:cstheme="majorBidi"/>
                      <w:sz w:val="24"/>
                      <w:szCs w:val="24"/>
                    </w:rPr>
                    <w:t>*C</w:t>
                  </w:r>
                </w:p>
              </w:tc>
              <w:tc>
                <w:tcPr>
                  <w:tcW w:w="2409" w:type="dxa"/>
                </w:tcPr>
                <w:p w:rsidR="00081FAF" w:rsidRPr="0029374B" w:rsidRDefault="00081FAF" w:rsidP="00A15359">
                  <w:pPr>
                    <w:rPr>
                      <w:rFonts w:eastAsiaTheme="majorEastAsia" w:cstheme="majorBidi"/>
                      <w:sz w:val="24"/>
                      <w:szCs w:val="24"/>
                    </w:rPr>
                  </w:pPr>
                  <w:r w:rsidRPr="0029374B">
                    <w:rPr>
                      <w:rFonts w:eastAsiaTheme="majorEastAsia" w:cstheme="majorBidi"/>
                      <w:sz w:val="24"/>
                      <w:szCs w:val="24"/>
                    </w:rPr>
                    <w:t>Alcanzable</w:t>
                  </w:r>
                </w:p>
              </w:tc>
            </w:tr>
            <w:tr w:rsidR="00081FAF" w:rsidRPr="0029374B" w:rsidTr="0063445B">
              <w:trPr>
                <w:trHeight w:val="432"/>
              </w:trPr>
              <w:tc>
                <w:tcPr>
                  <w:tcW w:w="988" w:type="dxa"/>
                </w:tcPr>
                <w:p w:rsidR="00081FAF" w:rsidRPr="0029374B" w:rsidRDefault="00081FAF" w:rsidP="00A15359">
                  <w:pPr>
                    <w:rPr>
                      <w:rFonts w:eastAsiaTheme="majorEastAsia" w:cstheme="majorBidi"/>
                      <w:sz w:val="24"/>
                      <w:szCs w:val="24"/>
                    </w:rPr>
                  </w:pPr>
                  <w:r w:rsidRPr="0029374B">
                    <w:rPr>
                      <w:rFonts w:eastAsiaTheme="majorEastAsia" w:cstheme="majorBidi"/>
                      <w:sz w:val="24"/>
                      <w:szCs w:val="24"/>
                    </w:rPr>
                    <w:t xml:space="preserve">  D</w:t>
                  </w:r>
                </w:p>
              </w:tc>
              <w:tc>
                <w:tcPr>
                  <w:tcW w:w="2409" w:type="dxa"/>
                </w:tcPr>
                <w:p w:rsidR="00081FAF" w:rsidRPr="0029374B" w:rsidRDefault="00081FAF" w:rsidP="00A15359">
                  <w:pPr>
                    <w:rPr>
                      <w:rFonts w:eastAsiaTheme="majorEastAsia" w:cstheme="majorBidi"/>
                      <w:sz w:val="24"/>
                      <w:szCs w:val="24"/>
                    </w:rPr>
                  </w:pPr>
                  <w:r w:rsidRPr="0029374B">
                    <w:rPr>
                      <w:rFonts w:eastAsiaTheme="majorEastAsia" w:cstheme="majorBidi"/>
                      <w:sz w:val="24"/>
                      <w:szCs w:val="24"/>
                    </w:rPr>
                    <w:t>No  Alcanzable</w:t>
                  </w:r>
                </w:p>
              </w:tc>
            </w:tr>
          </w:tbl>
          <w:p w:rsidR="00081FAF" w:rsidRDefault="00081FAF" w:rsidP="00A15359"/>
        </w:tc>
      </w:tr>
      <w:tr w:rsidR="00081FAF" w:rsidTr="00994560">
        <w:tc>
          <w:tcPr>
            <w:tcW w:w="9054" w:type="dxa"/>
            <w:gridSpan w:val="2"/>
            <w:tcBorders>
              <w:bottom w:val="single" w:sz="12" w:space="0" w:color="BFBFBF" w:themeColor="background1" w:themeShade="BF"/>
            </w:tcBorders>
            <w:shd w:val="clear" w:color="auto" w:fill="1F3864" w:themeFill="accent5" w:themeFillShade="80"/>
          </w:tcPr>
          <w:p w:rsidR="00081FAF" w:rsidRPr="00081FAF" w:rsidRDefault="00081FAF" w:rsidP="00A15359">
            <w:pPr>
              <w:pStyle w:val="Ttulo2"/>
              <w:outlineLvl w:val="1"/>
              <w:rPr>
                <w:rFonts w:asciiTheme="minorHAnsi" w:hAnsiTheme="minorHAnsi"/>
                <w:b/>
                <w:color w:val="FFFFFF" w:themeColor="background1"/>
                <w:sz w:val="24"/>
                <w:szCs w:val="24"/>
              </w:rPr>
            </w:pPr>
            <w:bookmarkStart w:id="8" w:name="_Toc499728434"/>
            <w:r>
              <w:rPr>
                <w:rFonts w:asciiTheme="minorHAnsi" w:hAnsiTheme="minorHAnsi"/>
                <w:b/>
                <w:color w:val="FFFFFF" w:themeColor="background1"/>
                <w:sz w:val="24"/>
                <w:szCs w:val="24"/>
              </w:rPr>
              <w:lastRenderedPageBreak/>
              <w:t xml:space="preserve">             </w:t>
            </w:r>
            <w:bookmarkStart w:id="9" w:name="_Toc499825588"/>
            <w:bookmarkStart w:id="10" w:name="_Toc499830133"/>
            <w:r w:rsidRPr="00081FAF">
              <w:rPr>
                <w:rFonts w:asciiTheme="minorHAnsi" w:hAnsiTheme="minorHAnsi"/>
                <w:b/>
                <w:color w:val="FFFFFF" w:themeColor="background1"/>
                <w:sz w:val="24"/>
                <w:szCs w:val="24"/>
              </w:rPr>
              <w:t>Solución computacional</w:t>
            </w:r>
            <w:bookmarkEnd w:id="8"/>
            <w:bookmarkEnd w:id="9"/>
            <w:bookmarkEnd w:id="10"/>
          </w:p>
          <w:p w:rsidR="00081FAF" w:rsidRDefault="00081FAF" w:rsidP="00A15359"/>
        </w:tc>
      </w:tr>
      <w:tr w:rsidR="00081FAF" w:rsidTr="00EF5DB2">
        <w:tc>
          <w:tcPr>
            <w:tcW w:w="9054" w:type="dxa"/>
            <w:gridSpan w:val="2"/>
            <w:tcBorders>
              <w:bottom w:val="single" w:sz="12" w:space="0" w:color="BFBFBF" w:themeColor="background1" w:themeShade="BF"/>
            </w:tcBorders>
            <w:shd w:val="clear" w:color="auto" w:fill="auto"/>
          </w:tcPr>
          <w:p w:rsidR="00081FAF" w:rsidRDefault="00081FAF" w:rsidP="00A15359">
            <w:pPr>
              <w:pStyle w:val="Prrafodelista"/>
              <w:numPr>
                <w:ilvl w:val="0"/>
                <w:numId w:val="2"/>
              </w:numPr>
              <w:rPr>
                <w:sz w:val="24"/>
                <w:szCs w:val="24"/>
              </w:rPr>
            </w:pPr>
            <w:r w:rsidRPr="0029374B">
              <w:rPr>
                <w:sz w:val="24"/>
                <w:szCs w:val="24"/>
              </w:rPr>
              <w:t>Se construye un mapa (TreeMap) con los estados que se  obtienen de los parámetros del archivo config.txt</w:t>
            </w:r>
          </w:p>
          <w:p w:rsidR="00081FAF" w:rsidRPr="0029374B" w:rsidRDefault="00081FAF" w:rsidP="00A15359">
            <w:pPr>
              <w:pStyle w:val="Prrafodelista"/>
              <w:rPr>
                <w:sz w:val="24"/>
                <w:szCs w:val="24"/>
              </w:rPr>
            </w:pPr>
          </w:p>
          <w:p w:rsidR="00081FAF" w:rsidRPr="00A15359" w:rsidRDefault="00081FAF" w:rsidP="00A15359">
            <w:pPr>
              <w:pStyle w:val="Prrafodelista"/>
              <w:rPr>
                <w:rFonts w:eastAsiaTheme="minorEastAsia"/>
                <w:sz w:val="24"/>
                <w:szCs w:val="24"/>
              </w:rPr>
            </w:pPr>
            <m:oMathPara>
              <m:oMath>
                <m:r>
                  <w:rPr>
                    <w:rFonts w:ascii="Cambria Math" w:hAnsi="Cambria Math"/>
                    <w:sz w:val="24"/>
                    <w:szCs w:val="24"/>
                  </w:rPr>
                  <m:t>TreeMap  (</m:t>
                </m:r>
                <m:f>
                  <m:fPr>
                    <m:ctrlPr>
                      <w:rPr>
                        <w:rFonts w:ascii="Cambria Math" w:hAnsi="Cambria Math"/>
                        <w:i/>
                        <w:sz w:val="24"/>
                        <w:szCs w:val="24"/>
                      </w:rPr>
                    </m:ctrlPr>
                  </m:fPr>
                  <m:num>
                    <m:r>
                      <w:rPr>
                        <w:rFonts w:ascii="Cambria Math" w:hAnsi="Cambria Math"/>
                        <w:sz w:val="24"/>
                        <w:szCs w:val="24"/>
                      </w:rPr>
                      <m:t>Estado actual</m:t>
                    </m:r>
                  </m:num>
                  <m:den>
                    <m:r>
                      <w:rPr>
                        <w:rFonts w:ascii="Cambria Math" w:hAnsi="Cambria Math"/>
                        <w:sz w:val="24"/>
                        <w:szCs w:val="24"/>
                      </w:rPr>
                      <m:t xml:space="preserve">K </m:t>
                    </m:r>
                    <m:d>
                      <m:dPr>
                        <m:ctrlPr>
                          <w:rPr>
                            <w:rFonts w:ascii="Cambria Math" w:hAnsi="Cambria Math"/>
                            <w:i/>
                            <w:sz w:val="24"/>
                            <w:szCs w:val="24"/>
                          </w:rPr>
                        </m:ctrlPr>
                      </m:dPr>
                      <m:e>
                        <m:r>
                          <w:rPr>
                            <w:rFonts w:ascii="Cambria Math" w:hAnsi="Cambria Math"/>
                            <w:sz w:val="24"/>
                            <w:szCs w:val="24"/>
                          </w:rPr>
                          <m:t>Integer</m:t>
                        </m:r>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Conjunto de estados</m:t>
                    </m:r>
                  </m:num>
                  <m:den>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HashSet &lt;Integer&gt;</m:t>
                        </m:r>
                      </m:e>
                    </m:d>
                  </m:den>
                </m:f>
                <m:r>
                  <w:rPr>
                    <w:rFonts w:ascii="Cambria Math" w:hAnsi="Cambria Math"/>
                    <w:sz w:val="24"/>
                    <w:szCs w:val="24"/>
                  </w:rPr>
                  <m:t>)</m:t>
                </m:r>
              </m:oMath>
            </m:oMathPara>
          </w:p>
          <w:p w:rsidR="00A15359" w:rsidRDefault="00A15359" w:rsidP="00A15359">
            <w:pPr>
              <w:pStyle w:val="Prrafodelista"/>
              <w:rPr>
                <w:rFonts w:eastAsiaTheme="minorEastAsia"/>
                <w:sz w:val="24"/>
                <w:szCs w:val="24"/>
              </w:rPr>
            </w:pPr>
          </w:p>
          <w:p w:rsidR="00A15359" w:rsidRPr="0029374B" w:rsidRDefault="00A15359" w:rsidP="00A15359">
            <w:pPr>
              <w:pStyle w:val="Prrafodelista"/>
              <w:rPr>
                <w:rFonts w:eastAsiaTheme="minorEastAsia"/>
                <w:sz w:val="24"/>
                <w:szCs w:val="24"/>
              </w:rPr>
            </w:pPr>
            <w:r w:rsidRPr="0029374B">
              <w:rPr>
                <w:noProof/>
                <w:sz w:val="24"/>
                <w:szCs w:val="24"/>
                <w:lang w:eastAsia="es-MX"/>
              </w:rPr>
              <w:drawing>
                <wp:anchor distT="0" distB="0" distL="114300" distR="114300" simplePos="0" relativeHeight="251655168" behindDoc="0" locked="0" layoutInCell="1" allowOverlap="1">
                  <wp:simplePos x="0" y="0"/>
                  <wp:positionH relativeFrom="column">
                    <wp:posOffset>2044785</wp:posOffset>
                  </wp:positionH>
                  <wp:positionV relativeFrom="paragraph">
                    <wp:posOffset>36195</wp:posOffset>
                  </wp:positionV>
                  <wp:extent cx="2009775" cy="1257300"/>
                  <wp:effectExtent l="0" t="38100" r="0" b="57150"/>
                  <wp:wrapSquare wrapText="bothSides"/>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081FAF" w:rsidRDefault="00081FAF" w:rsidP="00A15359"/>
          <w:p w:rsidR="00A15359" w:rsidRDefault="00A15359" w:rsidP="00A15359"/>
          <w:p w:rsidR="00A15359" w:rsidRDefault="00A15359" w:rsidP="00A15359"/>
          <w:p w:rsidR="00A15359" w:rsidRDefault="00A15359" w:rsidP="00A15359"/>
          <w:p w:rsidR="00A15359" w:rsidRDefault="00A15359" w:rsidP="00A15359"/>
          <w:p w:rsidR="00A15359" w:rsidRDefault="00A15359" w:rsidP="00A15359"/>
          <w:p w:rsidR="00A15359" w:rsidRDefault="00A15359" w:rsidP="00A15359"/>
          <w:p w:rsidR="00A15359" w:rsidRDefault="00A15359" w:rsidP="00A15359">
            <w:pPr>
              <w:jc w:val="center"/>
              <w:rPr>
                <w:noProof/>
                <w:sz w:val="20"/>
                <w:szCs w:val="20"/>
                <w:lang w:eastAsia="es-MX"/>
              </w:rPr>
            </w:pPr>
            <w:r w:rsidRPr="00A15359">
              <w:rPr>
                <w:sz w:val="20"/>
                <w:szCs w:val="20"/>
              </w:rPr>
              <w:t>Representación del árbol generado a través del TreeMap y HashSet</w:t>
            </w:r>
            <w:r w:rsidRPr="00A15359">
              <w:rPr>
                <w:noProof/>
                <w:sz w:val="20"/>
                <w:szCs w:val="20"/>
                <w:lang w:eastAsia="es-MX"/>
              </w:rPr>
              <w:t xml:space="preserve"> </w:t>
            </w:r>
          </w:p>
          <w:p w:rsidR="00EF5DB2" w:rsidRDefault="00EF5DB2" w:rsidP="00A15359">
            <w:pPr>
              <w:jc w:val="center"/>
              <w:rPr>
                <w:noProof/>
                <w:sz w:val="20"/>
                <w:szCs w:val="20"/>
                <w:lang w:eastAsia="es-MX"/>
              </w:rPr>
            </w:pPr>
          </w:p>
          <w:p w:rsidR="00EF5DB2" w:rsidRPr="00207BF0" w:rsidRDefault="00EF5DB2" w:rsidP="00207BF0">
            <w:pPr>
              <w:pStyle w:val="Prrafodelista"/>
              <w:numPr>
                <w:ilvl w:val="0"/>
                <w:numId w:val="2"/>
              </w:numPr>
              <w:jc w:val="both"/>
              <w:rPr>
                <w:sz w:val="24"/>
                <w:szCs w:val="24"/>
              </w:rPr>
            </w:pPr>
            <w:r w:rsidRPr="00207BF0">
              <w:rPr>
                <w:sz w:val="24"/>
                <w:szCs w:val="24"/>
              </w:rPr>
              <w:t>Se genera un arreglo de enteros del tamaño de la cantidad de estados, donde cada índice del arreglo representa un estado del autómata. Dentro de este arreglo se utilizan 3 banderas, las cuales son:</w:t>
            </w:r>
          </w:p>
          <w:p w:rsidR="00EF5DB2" w:rsidRPr="0029374B" w:rsidRDefault="00EF5DB2" w:rsidP="00EF5DB2">
            <w:pPr>
              <w:pStyle w:val="Prrafodelista"/>
              <w:ind w:left="1416"/>
              <w:jc w:val="both"/>
              <w:rPr>
                <w:sz w:val="24"/>
                <w:szCs w:val="24"/>
              </w:rPr>
            </w:pPr>
            <w:r w:rsidRPr="0029374B">
              <w:rPr>
                <w:sz w:val="24"/>
                <w:szCs w:val="24"/>
              </w:rPr>
              <w:t>0 → Para identificar estados no alcanzables</w:t>
            </w:r>
          </w:p>
          <w:p w:rsidR="00EF5DB2" w:rsidRPr="0029374B" w:rsidRDefault="00EF5DB2" w:rsidP="00EF5DB2">
            <w:pPr>
              <w:pStyle w:val="Prrafodelista"/>
              <w:ind w:left="1416"/>
              <w:jc w:val="both"/>
              <w:rPr>
                <w:sz w:val="24"/>
                <w:szCs w:val="24"/>
              </w:rPr>
            </w:pPr>
            <w:r w:rsidRPr="0029374B">
              <w:rPr>
                <w:sz w:val="24"/>
                <w:szCs w:val="24"/>
              </w:rPr>
              <w:t>1 → Para identificar estados alcanzables</w:t>
            </w:r>
          </w:p>
          <w:p w:rsidR="00EF5DB2" w:rsidRDefault="00EF5DB2" w:rsidP="00EF5DB2">
            <w:pPr>
              <w:pStyle w:val="Prrafodelista"/>
              <w:ind w:left="1416"/>
              <w:jc w:val="both"/>
              <w:rPr>
                <w:sz w:val="24"/>
                <w:szCs w:val="24"/>
              </w:rPr>
            </w:pPr>
            <w:r w:rsidRPr="0029374B">
              <w:rPr>
                <w:sz w:val="24"/>
                <w:szCs w:val="24"/>
              </w:rPr>
              <w:t>2 → Como auxiliar (Estado Pendiente)</w:t>
            </w:r>
          </w:p>
          <w:p w:rsidR="00EF5DB2" w:rsidRPr="0029374B" w:rsidRDefault="00EF5DB2" w:rsidP="00EF5DB2">
            <w:pPr>
              <w:pStyle w:val="Prrafodelista"/>
              <w:ind w:left="1416"/>
              <w:jc w:val="both"/>
              <w:rPr>
                <w:sz w:val="24"/>
                <w:szCs w:val="24"/>
              </w:rPr>
            </w:pPr>
          </w:p>
          <w:p w:rsidR="00EF5DB2" w:rsidRPr="0029374B" w:rsidRDefault="00EF5DB2" w:rsidP="00EF5DB2">
            <w:pPr>
              <w:pStyle w:val="Prrafodelista"/>
              <w:numPr>
                <w:ilvl w:val="0"/>
                <w:numId w:val="2"/>
              </w:numPr>
              <w:jc w:val="both"/>
              <w:rPr>
                <w:sz w:val="24"/>
                <w:szCs w:val="24"/>
              </w:rPr>
            </w:pPr>
            <w:r w:rsidRPr="0029374B">
              <w:rPr>
                <w:sz w:val="24"/>
                <w:szCs w:val="24"/>
              </w:rPr>
              <w:t>Al inicio todas las casillas del arreglo se encuentran con la bandera 0, excepto el estado inicial que se pondrá en estado 2, y se pasa a la siguiente condición</w:t>
            </w:r>
          </w:p>
          <w:p w:rsidR="00EF5DB2" w:rsidRPr="0029374B" w:rsidRDefault="00EF5DB2" w:rsidP="00EF5DB2">
            <w:pPr>
              <w:pStyle w:val="Prrafodelista"/>
              <w:jc w:val="both"/>
              <w:rPr>
                <w:sz w:val="24"/>
                <w:szCs w:val="24"/>
              </w:rPr>
            </w:pPr>
          </w:p>
          <w:p w:rsidR="00EF5DB2" w:rsidRPr="0029374B" w:rsidRDefault="00EF5DB2" w:rsidP="00EF5DB2">
            <w:pPr>
              <w:pStyle w:val="Prrafodelista"/>
              <w:jc w:val="both"/>
              <w:rPr>
                <w:sz w:val="24"/>
                <w:szCs w:val="24"/>
              </w:rPr>
            </w:pPr>
            <w:r w:rsidRPr="0029374B">
              <w:rPr>
                <w:sz w:val="24"/>
                <w:szCs w:val="24"/>
              </w:rPr>
              <w:t>3.1- Mientras estados pendientes  = verdadero</w:t>
            </w:r>
          </w:p>
          <w:p w:rsidR="00EF5DB2" w:rsidRPr="0029374B" w:rsidRDefault="00EF5DB2" w:rsidP="00EF5DB2">
            <w:pPr>
              <w:pStyle w:val="Prrafodelista"/>
              <w:jc w:val="both"/>
              <w:rPr>
                <w:sz w:val="24"/>
                <w:szCs w:val="24"/>
              </w:rPr>
            </w:pPr>
          </w:p>
          <w:p w:rsidR="00EF5DB2" w:rsidRDefault="00EF5DB2" w:rsidP="00EF5DB2">
            <w:pPr>
              <w:pStyle w:val="Prrafodelista"/>
              <w:numPr>
                <w:ilvl w:val="1"/>
                <w:numId w:val="2"/>
              </w:numPr>
              <w:jc w:val="both"/>
              <w:rPr>
                <w:sz w:val="24"/>
                <w:szCs w:val="24"/>
              </w:rPr>
            </w:pPr>
            <w:r w:rsidRPr="0029374B">
              <w:rPr>
                <w:sz w:val="24"/>
                <w:szCs w:val="24"/>
              </w:rPr>
              <w:t>Se cambia el valor de la condición anterior a falso y se empieza a recorrer el arreglo índice por índice, hasta que encontrar una bandera 2 (estado actual), si la encuentra cambia el valor de la bandera a  1, revisa en el mapa a que estados alcanza el estado actual, asignando a sus estados alcanzables una bandera con valor 2, si esto ocurre cambia  la condición 3.1 a verdadero y se repite el inciso a.</w:t>
            </w:r>
          </w:p>
          <w:p w:rsidR="00EF5DB2" w:rsidRPr="0029374B" w:rsidRDefault="00EF5DB2" w:rsidP="00EF5DB2">
            <w:pPr>
              <w:pStyle w:val="Prrafodelista"/>
              <w:ind w:left="1440"/>
              <w:jc w:val="both"/>
              <w:rPr>
                <w:sz w:val="24"/>
                <w:szCs w:val="24"/>
              </w:rPr>
            </w:pPr>
          </w:p>
          <w:p w:rsidR="00EF5DB2" w:rsidRPr="0029374B" w:rsidRDefault="00EF5DB2" w:rsidP="00EF5DB2">
            <w:pPr>
              <w:pStyle w:val="Prrafodelista"/>
              <w:numPr>
                <w:ilvl w:val="0"/>
                <w:numId w:val="2"/>
              </w:numPr>
              <w:rPr>
                <w:sz w:val="24"/>
                <w:szCs w:val="24"/>
              </w:rPr>
            </w:pPr>
            <w:r w:rsidRPr="0029374B">
              <w:rPr>
                <w:sz w:val="24"/>
                <w:szCs w:val="24"/>
              </w:rPr>
              <w:t>Una vez que se cumplió la condición de paro (que la condición 3.1 este quede en falso). Se crea un nuevo conjunto solo con los estados que son alcanzables, es decir solo con aquellos elementos que tienen la bandera 1 y se generan los archivos de salida (o definición de un nuevo autómata).</w:t>
            </w:r>
          </w:p>
          <w:p w:rsidR="00EF5DB2" w:rsidRDefault="00EF5DB2" w:rsidP="00EF5DB2">
            <w:pPr>
              <w:rPr>
                <w:sz w:val="24"/>
                <w:szCs w:val="24"/>
              </w:rPr>
            </w:pPr>
          </w:p>
          <w:p w:rsidR="00EF5DB2" w:rsidRDefault="00EF5DB2" w:rsidP="00EF5DB2">
            <w:pPr>
              <w:rPr>
                <w:sz w:val="24"/>
                <w:szCs w:val="24"/>
              </w:rPr>
            </w:pPr>
          </w:p>
          <w:p w:rsidR="00EF5DB2" w:rsidRDefault="00EF5DB2" w:rsidP="00EF5DB2">
            <w:pPr>
              <w:rPr>
                <w:sz w:val="24"/>
                <w:szCs w:val="24"/>
              </w:rPr>
            </w:pPr>
          </w:p>
          <w:p w:rsidR="006D30DF" w:rsidRDefault="00207BF0" w:rsidP="00207BF0">
            <w:pPr>
              <w:tabs>
                <w:tab w:val="left" w:pos="1526"/>
              </w:tabs>
            </w:pPr>
            <w:r>
              <w:lastRenderedPageBreak/>
              <w:tab/>
            </w:r>
          </w:p>
        </w:tc>
      </w:tr>
      <w:tr w:rsidR="006D30DF" w:rsidTr="00994560">
        <w:tc>
          <w:tcPr>
            <w:tcW w:w="9054" w:type="dxa"/>
            <w:gridSpan w:val="2"/>
            <w:shd w:val="clear" w:color="auto" w:fill="1F3864" w:themeFill="accent5" w:themeFillShade="80"/>
          </w:tcPr>
          <w:p w:rsidR="006D30DF" w:rsidRPr="006D30DF" w:rsidRDefault="006D30DF" w:rsidP="006D30DF">
            <w:pPr>
              <w:pStyle w:val="Ttulo2"/>
              <w:outlineLvl w:val="1"/>
              <w:rPr>
                <w:rFonts w:asciiTheme="minorHAnsi" w:hAnsiTheme="minorHAnsi"/>
                <w:b/>
                <w:color w:val="FFFFFF" w:themeColor="background1"/>
                <w:sz w:val="24"/>
                <w:szCs w:val="24"/>
              </w:rPr>
            </w:pPr>
            <w:bookmarkStart w:id="11" w:name="_Toc499728435"/>
            <w:bookmarkStart w:id="12" w:name="_Toc499825589"/>
            <w:bookmarkStart w:id="13" w:name="_Toc499830134"/>
            <w:r w:rsidRPr="006D30DF">
              <w:rPr>
                <w:rFonts w:asciiTheme="minorHAnsi" w:hAnsiTheme="minorHAnsi"/>
                <w:b/>
                <w:color w:val="FFFFFF" w:themeColor="background1"/>
                <w:sz w:val="24"/>
                <w:szCs w:val="24"/>
              </w:rPr>
              <w:lastRenderedPageBreak/>
              <w:t>Pruebas</w:t>
            </w:r>
            <w:bookmarkEnd w:id="11"/>
            <w:bookmarkEnd w:id="12"/>
            <w:bookmarkEnd w:id="13"/>
          </w:p>
          <w:p w:rsidR="006D30DF" w:rsidRDefault="006D30DF" w:rsidP="00A15359"/>
        </w:tc>
      </w:tr>
      <w:tr w:rsidR="006D30DF" w:rsidTr="00994560">
        <w:tc>
          <w:tcPr>
            <w:tcW w:w="5514" w:type="dxa"/>
          </w:tcPr>
          <w:p w:rsidR="006D30DF" w:rsidRPr="006D30DF" w:rsidRDefault="00F45215" w:rsidP="006D30DF">
            <w:pPr>
              <w:pStyle w:val="Prrafodelista"/>
              <w:numPr>
                <w:ilvl w:val="0"/>
                <w:numId w:val="6"/>
              </w:numPr>
              <w:rPr>
                <w:sz w:val="24"/>
                <w:szCs w:val="24"/>
              </w:rPr>
            </w:pPr>
            <w:r w:rsidRPr="0029374B">
              <w:rPr>
                <w:noProof/>
                <w:lang w:eastAsia="es-MX"/>
              </w:rPr>
              <w:drawing>
                <wp:anchor distT="0" distB="0" distL="114300" distR="114300" simplePos="0" relativeHeight="251679744" behindDoc="0" locked="0" layoutInCell="1" allowOverlap="1">
                  <wp:simplePos x="0" y="0"/>
                  <wp:positionH relativeFrom="column">
                    <wp:posOffset>97155</wp:posOffset>
                  </wp:positionH>
                  <wp:positionV relativeFrom="paragraph">
                    <wp:posOffset>427990</wp:posOffset>
                  </wp:positionV>
                  <wp:extent cx="2701925" cy="2291715"/>
                  <wp:effectExtent l="152400" t="152400" r="365125" b="356235"/>
                  <wp:wrapSquare wrapText="bothSides"/>
                  <wp:docPr id="26" name="Imagen 26" descr="C:\Users\UAEMex\Pictures\EA1orig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AEMex\Pictures\EA1original.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84" t="2800" r="2084" b="3566"/>
                          <a:stretch/>
                        </pic:blipFill>
                        <pic:spPr bwMode="auto">
                          <a:xfrm>
                            <a:off x="0" y="0"/>
                            <a:ext cx="2701925" cy="22917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0DF" w:rsidRPr="006D30DF">
              <w:rPr>
                <w:sz w:val="24"/>
                <w:szCs w:val="24"/>
              </w:rPr>
              <w:t>Original</w:t>
            </w:r>
          </w:p>
          <w:p w:rsidR="006D30DF" w:rsidRPr="0029374B" w:rsidRDefault="006D30DF" w:rsidP="00F45215">
            <w:pPr>
              <w:pStyle w:val="Prrafodelista"/>
              <w:ind w:left="928"/>
              <w:rPr>
                <w:sz w:val="24"/>
                <w:szCs w:val="24"/>
              </w:rPr>
            </w:pPr>
          </w:p>
          <w:p w:rsidR="006D30DF" w:rsidRDefault="006D30DF" w:rsidP="00A15359"/>
        </w:tc>
        <w:tc>
          <w:tcPr>
            <w:tcW w:w="3540" w:type="dxa"/>
            <w:vMerge w:val="restart"/>
          </w:tcPr>
          <w:tbl>
            <w:tblPr>
              <w:tblStyle w:val="Tablaconcuadrcula"/>
              <w:tblpPr w:leftFromText="141" w:rightFromText="141" w:vertAnchor="page" w:horzAnchor="margin" w:tblpXSpec="center" w:tblpY="1422"/>
              <w:tblOverlap w:val="never"/>
              <w:tblW w:w="0" w:type="auto"/>
              <w:tblLayout w:type="fixed"/>
              <w:tblLook w:val="04A0" w:firstRow="1" w:lastRow="0" w:firstColumn="1" w:lastColumn="0" w:noHBand="0" w:noVBand="1"/>
            </w:tblPr>
            <w:tblGrid>
              <w:gridCol w:w="876"/>
              <w:gridCol w:w="1813"/>
            </w:tblGrid>
            <w:tr w:rsidR="006D30DF" w:rsidRPr="0029374B" w:rsidTr="0063445B">
              <w:trPr>
                <w:trHeight w:val="261"/>
              </w:trPr>
              <w:tc>
                <w:tcPr>
                  <w:tcW w:w="876" w:type="dxa"/>
                </w:tcPr>
                <w:p w:rsidR="006D30DF" w:rsidRPr="006D30DF" w:rsidRDefault="006D30DF" w:rsidP="006D30DF">
                  <w:pPr>
                    <w:rPr>
                      <w:b/>
                      <w:sz w:val="24"/>
                      <w:szCs w:val="24"/>
                    </w:rPr>
                  </w:pPr>
                  <w:r w:rsidRPr="006D30DF">
                    <w:rPr>
                      <w:b/>
                      <w:sz w:val="24"/>
                      <w:szCs w:val="24"/>
                    </w:rPr>
                    <w:t>Estado</w:t>
                  </w:r>
                </w:p>
              </w:tc>
              <w:tc>
                <w:tcPr>
                  <w:tcW w:w="1813" w:type="dxa"/>
                </w:tcPr>
                <w:p w:rsidR="006D30DF" w:rsidRPr="006D30DF" w:rsidRDefault="006D30DF" w:rsidP="006D30DF">
                  <w:pPr>
                    <w:rPr>
                      <w:b/>
                      <w:sz w:val="24"/>
                      <w:szCs w:val="24"/>
                    </w:rPr>
                  </w:pPr>
                  <w:r w:rsidRPr="006D30DF">
                    <w:rPr>
                      <w:b/>
                      <w:sz w:val="24"/>
                      <w:szCs w:val="24"/>
                    </w:rPr>
                    <w:t xml:space="preserve">Condición </w:t>
                  </w:r>
                </w:p>
              </w:tc>
            </w:tr>
            <w:tr w:rsidR="006D30DF" w:rsidRPr="0029374B" w:rsidTr="0063445B">
              <w:trPr>
                <w:trHeight w:val="246"/>
              </w:trPr>
              <w:tc>
                <w:tcPr>
                  <w:tcW w:w="876" w:type="dxa"/>
                </w:tcPr>
                <w:p w:rsidR="006D30DF" w:rsidRPr="0029374B" w:rsidRDefault="006D30DF" w:rsidP="006D30DF">
                  <w:pPr>
                    <w:jc w:val="center"/>
                    <w:rPr>
                      <w:sz w:val="24"/>
                      <w:szCs w:val="24"/>
                    </w:rPr>
                  </w:pPr>
                  <w:r w:rsidRPr="0029374B">
                    <w:rPr>
                      <w:sz w:val="24"/>
                      <w:szCs w:val="24"/>
                    </w:rPr>
                    <w:t>→0</w:t>
                  </w:r>
                </w:p>
              </w:tc>
              <w:tc>
                <w:tcPr>
                  <w:tcW w:w="1813" w:type="dxa"/>
                </w:tcPr>
                <w:p w:rsidR="006D30DF" w:rsidRPr="0029374B" w:rsidRDefault="006D30DF" w:rsidP="006D30DF">
                  <w:pPr>
                    <w:rPr>
                      <w:sz w:val="24"/>
                      <w:szCs w:val="24"/>
                    </w:rPr>
                  </w:pPr>
                  <w:r w:rsidRPr="0029374B">
                    <w:rPr>
                      <w:sz w:val="24"/>
                      <w:szCs w:val="24"/>
                    </w:rPr>
                    <w:t>Alcanzable</w:t>
                  </w:r>
                </w:p>
              </w:tc>
            </w:tr>
            <w:tr w:rsidR="006D30DF" w:rsidRPr="0029374B" w:rsidTr="0063445B">
              <w:trPr>
                <w:trHeight w:val="246"/>
              </w:trPr>
              <w:tc>
                <w:tcPr>
                  <w:tcW w:w="876" w:type="dxa"/>
                </w:tcPr>
                <w:p w:rsidR="006D30DF" w:rsidRPr="0029374B" w:rsidRDefault="006D30DF" w:rsidP="006D30DF">
                  <w:pPr>
                    <w:jc w:val="center"/>
                    <w:rPr>
                      <w:sz w:val="24"/>
                      <w:szCs w:val="24"/>
                    </w:rPr>
                  </w:pPr>
                  <w:r w:rsidRPr="0029374B">
                    <w:rPr>
                      <w:sz w:val="24"/>
                      <w:szCs w:val="24"/>
                    </w:rPr>
                    <w:t>1</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61"/>
              </w:trPr>
              <w:tc>
                <w:tcPr>
                  <w:tcW w:w="876" w:type="dxa"/>
                </w:tcPr>
                <w:p w:rsidR="006D30DF" w:rsidRPr="0029374B" w:rsidRDefault="006D30DF" w:rsidP="006D30DF">
                  <w:pPr>
                    <w:jc w:val="center"/>
                    <w:rPr>
                      <w:sz w:val="24"/>
                      <w:szCs w:val="24"/>
                    </w:rPr>
                  </w:pPr>
                  <w:r w:rsidRPr="0029374B">
                    <w:rPr>
                      <w:sz w:val="24"/>
                      <w:szCs w:val="24"/>
                    </w:rPr>
                    <w:t>2</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46"/>
              </w:trPr>
              <w:tc>
                <w:tcPr>
                  <w:tcW w:w="876" w:type="dxa"/>
                </w:tcPr>
                <w:p w:rsidR="006D30DF" w:rsidRPr="0029374B" w:rsidRDefault="006D30DF" w:rsidP="006D30DF">
                  <w:pPr>
                    <w:jc w:val="center"/>
                    <w:rPr>
                      <w:sz w:val="24"/>
                      <w:szCs w:val="24"/>
                    </w:rPr>
                  </w:pPr>
                  <w:r w:rsidRPr="0029374B">
                    <w:rPr>
                      <w:sz w:val="24"/>
                      <w:szCs w:val="24"/>
                    </w:rPr>
                    <w:t>3</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61"/>
              </w:trPr>
              <w:tc>
                <w:tcPr>
                  <w:tcW w:w="876" w:type="dxa"/>
                </w:tcPr>
                <w:p w:rsidR="006D30DF" w:rsidRPr="0029374B" w:rsidRDefault="006D30DF" w:rsidP="006D30DF">
                  <w:pPr>
                    <w:jc w:val="center"/>
                    <w:rPr>
                      <w:sz w:val="24"/>
                      <w:szCs w:val="24"/>
                    </w:rPr>
                  </w:pPr>
                  <w:r w:rsidRPr="0029374B">
                    <w:rPr>
                      <w:sz w:val="24"/>
                      <w:szCs w:val="24"/>
                    </w:rPr>
                    <w:t>4</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46"/>
              </w:trPr>
              <w:tc>
                <w:tcPr>
                  <w:tcW w:w="876" w:type="dxa"/>
                </w:tcPr>
                <w:p w:rsidR="006D30DF" w:rsidRPr="0029374B" w:rsidRDefault="006D30DF" w:rsidP="006D30DF">
                  <w:pPr>
                    <w:jc w:val="center"/>
                    <w:rPr>
                      <w:sz w:val="24"/>
                      <w:szCs w:val="24"/>
                    </w:rPr>
                  </w:pPr>
                  <w:r w:rsidRPr="0029374B">
                    <w:rPr>
                      <w:sz w:val="24"/>
                      <w:szCs w:val="24"/>
                    </w:rPr>
                    <w:t>*5</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61"/>
              </w:trPr>
              <w:tc>
                <w:tcPr>
                  <w:tcW w:w="876" w:type="dxa"/>
                </w:tcPr>
                <w:p w:rsidR="006D30DF" w:rsidRPr="0029374B" w:rsidRDefault="006D30DF" w:rsidP="006D30DF">
                  <w:pPr>
                    <w:jc w:val="center"/>
                    <w:rPr>
                      <w:sz w:val="24"/>
                      <w:szCs w:val="24"/>
                    </w:rPr>
                  </w:pPr>
                  <w:r w:rsidRPr="0029374B">
                    <w:rPr>
                      <w:sz w:val="24"/>
                      <w:szCs w:val="24"/>
                    </w:rPr>
                    <w:t>6</w:t>
                  </w:r>
                </w:p>
              </w:tc>
              <w:tc>
                <w:tcPr>
                  <w:tcW w:w="1813" w:type="dxa"/>
                </w:tcPr>
                <w:p w:rsidR="006D30DF" w:rsidRPr="0029374B" w:rsidRDefault="006D30DF" w:rsidP="006D30DF">
                  <w:pPr>
                    <w:rPr>
                      <w:sz w:val="24"/>
                      <w:szCs w:val="24"/>
                    </w:rPr>
                  </w:pPr>
                  <w:r w:rsidRPr="0029374B">
                    <w:rPr>
                      <w:sz w:val="24"/>
                      <w:szCs w:val="24"/>
                    </w:rPr>
                    <w:t>Alcanzable</w:t>
                  </w:r>
                </w:p>
              </w:tc>
            </w:tr>
            <w:tr w:rsidR="006D30DF" w:rsidRPr="0029374B" w:rsidTr="0063445B">
              <w:trPr>
                <w:trHeight w:val="261"/>
              </w:trPr>
              <w:tc>
                <w:tcPr>
                  <w:tcW w:w="876" w:type="dxa"/>
                </w:tcPr>
                <w:p w:rsidR="006D30DF" w:rsidRPr="0029374B" w:rsidRDefault="006D30DF" w:rsidP="006D30DF">
                  <w:pPr>
                    <w:jc w:val="center"/>
                    <w:rPr>
                      <w:sz w:val="24"/>
                      <w:szCs w:val="24"/>
                    </w:rPr>
                  </w:pPr>
                  <w:r w:rsidRPr="0029374B">
                    <w:rPr>
                      <w:sz w:val="24"/>
                      <w:szCs w:val="24"/>
                    </w:rPr>
                    <w:t>7</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46"/>
              </w:trPr>
              <w:tc>
                <w:tcPr>
                  <w:tcW w:w="876" w:type="dxa"/>
                </w:tcPr>
                <w:p w:rsidR="006D30DF" w:rsidRPr="0029374B" w:rsidRDefault="006D30DF" w:rsidP="006D30DF">
                  <w:pPr>
                    <w:jc w:val="center"/>
                    <w:rPr>
                      <w:sz w:val="24"/>
                      <w:szCs w:val="24"/>
                    </w:rPr>
                  </w:pPr>
                  <w:r w:rsidRPr="0029374B">
                    <w:rPr>
                      <w:sz w:val="24"/>
                      <w:szCs w:val="24"/>
                    </w:rPr>
                    <w:t>8</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61"/>
              </w:trPr>
              <w:tc>
                <w:tcPr>
                  <w:tcW w:w="876" w:type="dxa"/>
                </w:tcPr>
                <w:p w:rsidR="006D30DF" w:rsidRPr="0029374B" w:rsidRDefault="006D30DF" w:rsidP="006D30DF">
                  <w:pPr>
                    <w:jc w:val="center"/>
                    <w:rPr>
                      <w:sz w:val="24"/>
                      <w:szCs w:val="24"/>
                    </w:rPr>
                  </w:pPr>
                  <w:r w:rsidRPr="0029374B">
                    <w:rPr>
                      <w:sz w:val="24"/>
                      <w:szCs w:val="24"/>
                    </w:rPr>
                    <w:t>*9</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46"/>
              </w:trPr>
              <w:tc>
                <w:tcPr>
                  <w:tcW w:w="876" w:type="dxa"/>
                </w:tcPr>
                <w:p w:rsidR="006D30DF" w:rsidRPr="0029374B" w:rsidRDefault="006D30DF" w:rsidP="006D30DF">
                  <w:pPr>
                    <w:jc w:val="center"/>
                    <w:rPr>
                      <w:sz w:val="24"/>
                      <w:szCs w:val="24"/>
                    </w:rPr>
                  </w:pPr>
                  <w:r w:rsidRPr="0029374B">
                    <w:rPr>
                      <w:sz w:val="24"/>
                      <w:szCs w:val="24"/>
                    </w:rPr>
                    <w:t>10</w:t>
                  </w:r>
                </w:p>
              </w:tc>
              <w:tc>
                <w:tcPr>
                  <w:tcW w:w="1813" w:type="dxa"/>
                </w:tcPr>
                <w:p w:rsidR="006D30DF" w:rsidRPr="0029374B" w:rsidRDefault="006D30DF" w:rsidP="006D30DF">
                  <w:pPr>
                    <w:rPr>
                      <w:sz w:val="24"/>
                      <w:szCs w:val="24"/>
                    </w:rPr>
                  </w:pPr>
                  <w:r w:rsidRPr="0029374B">
                    <w:rPr>
                      <w:sz w:val="24"/>
                      <w:szCs w:val="24"/>
                    </w:rPr>
                    <w:t>No Alcanzable</w:t>
                  </w:r>
                </w:p>
              </w:tc>
            </w:tr>
            <w:tr w:rsidR="006D30DF" w:rsidRPr="0029374B" w:rsidTr="0063445B">
              <w:trPr>
                <w:trHeight w:val="261"/>
              </w:trPr>
              <w:tc>
                <w:tcPr>
                  <w:tcW w:w="876" w:type="dxa"/>
                </w:tcPr>
                <w:p w:rsidR="006D30DF" w:rsidRPr="0029374B" w:rsidRDefault="006D30DF" w:rsidP="006D30DF">
                  <w:pPr>
                    <w:jc w:val="center"/>
                    <w:rPr>
                      <w:sz w:val="24"/>
                      <w:szCs w:val="24"/>
                    </w:rPr>
                  </w:pPr>
                  <w:r w:rsidRPr="0029374B">
                    <w:rPr>
                      <w:sz w:val="24"/>
                      <w:szCs w:val="24"/>
                    </w:rPr>
                    <w:t>11</w:t>
                  </w:r>
                </w:p>
              </w:tc>
              <w:tc>
                <w:tcPr>
                  <w:tcW w:w="1813" w:type="dxa"/>
                </w:tcPr>
                <w:p w:rsidR="006D30DF" w:rsidRPr="0029374B" w:rsidRDefault="006D30DF" w:rsidP="006D30DF">
                  <w:pPr>
                    <w:rPr>
                      <w:sz w:val="24"/>
                      <w:szCs w:val="24"/>
                    </w:rPr>
                  </w:pPr>
                  <w:r w:rsidRPr="0029374B">
                    <w:rPr>
                      <w:sz w:val="24"/>
                      <w:szCs w:val="24"/>
                    </w:rPr>
                    <w:t>No Alcanzable</w:t>
                  </w:r>
                </w:p>
              </w:tc>
            </w:tr>
          </w:tbl>
          <w:p w:rsidR="006D30DF" w:rsidRDefault="006D30DF" w:rsidP="00A15359"/>
        </w:tc>
      </w:tr>
      <w:tr w:rsidR="006D30DF" w:rsidTr="00994560">
        <w:tc>
          <w:tcPr>
            <w:tcW w:w="5514" w:type="dxa"/>
          </w:tcPr>
          <w:p w:rsidR="006D30DF" w:rsidRDefault="006D30DF" w:rsidP="006D30DF">
            <w:pPr>
              <w:pStyle w:val="Prrafodelista"/>
              <w:numPr>
                <w:ilvl w:val="1"/>
                <w:numId w:val="7"/>
              </w:numPr>
            </w:pPr>
            <w:r>
              <w:t>Salida</w:t>
            </w:r>
          </w:p>
          <w:p w:rsidR="006D30DF" w:rsidRDefault="006D30DF" w:rsidP="006D30DF">
            <w:pPr>
              <w:pStyle w:val="Prrafodelista"/>
              <w:ind w:left="360"/>
              <w:jc w:val="center"/>
            </w:pPr>
            <w:r w:rsidRPr="0029374B">
              <w:rPr>
                <w:noProof/>
                <w:sz w:val="24"/>
                <w:szCs w:val="24"/>
                <w:lang w:eastAsia="es-MX"/>
              </w:rPr>
              <w:drawing>
                <wp:inline distT="0" distB="0" distL="0" distR="0" wp14:anchorId="7A90315C" wp14:editId="08C2A04B">
                  <wp:extent cx="985652" cy="1141349"/>
                  <wp:effectExtent l="152400" t="152400" r="347980" b="344805"/>
                  <wp:docPr id="42" name="Imagen 42" descr="C:\Users\UAEMex\Pictures\EA1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AEMex\Pictures\EA1Final.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395" t="47366"/>
                          <a:stretch/>
                        </pic:blipFill>
                        <pic:spPr bwMode="auto">
                          <a:xfrm>
                            <a:off x="0" y="0"/>
                            <a:ext cx="1002147" cy="11604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vMerge/>
          </w:tcPr>
          <w:p w:rsidR="006D30DF" w:rsidRDefault="006D30DF" w:rsidP="00A15359"/>
        </w:tc>
      </w:tr>
      <w:tr w:rsidR="002C2580" w:rsidTr="00F45215">
        <w:trPr>
          <w:trHeight w:val="76"/>
        </w:trPr>
        <w:tc>
          <w:tcPr>
            <w:tcW w:w="5514" w:type="dxa"/>
          </w:tcPr>
          <w:p w:rsidR="00A15359" w:rsidRDefault="006D30DF" w:rsidP="006D30DF">
            <w:pPr>
              <w:pStyle w:val="Prrafodelista"/>
              <w:numPr>
                <w:ilvl w:val="0"/>
                <w:numId w:val="6"/>
              </w:numPr>
            </w:pPr>
            <w:r>
              <w:t>Original/Salida</w:t>
            </w:r>
          </w:p>
          <w:p w:rsidR="006D30DF" w:rsidRDefault="00207BF0" w:rsidP="00F45215">
            <w:pPr>
              <w:pStyle w:val="Prrafodelista"/>
            </w:pPr>
            <w:r w:rsidRPr="0029374B">
              <w:rPr>
                <w:noProof/>
                <w:sz w:val="24"/>
                <w:szCs w:val="24"/>
                <w:lang w:eastAsia="es-MX"/>
              </w:rPr>
              <w:drawing>
                <wp:inline distT="0" distB="0" distL="0" distR="0" wp14:anchorId="66A8C00A" wp14:editId="72DC2BE7">
                  <wp:extent cx="2193716" cy="1649301"/>
                  <wp:effectExtent l="152400" t="152400" r="359410" b="370205"/>
                  <wp:docPr id="44" name="Imagen 44" descr="C:\Users\UAEMex\Pictures\EAOriginal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AEMex\Pictures\EAOriginal1.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375"/>
                          <a:stretch/>
                        </pic:blipFill>
                        <pic:spPr bwMode="auto">
                          <a:xfrm>
                            <a:off x="0" y="0"/>
                            <a:ext cx="2196636" cy="16514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tcPr>
          <w:tbl>
            <w:tblPr>
              <w:tblStyle w:val="Tablaconcuadrcula"/>
              <w:tblpPr w:leftFromText="141" w:rightFromText="141" w:vertAnchor="page" w:horzAnchor="margin" w:tblpXSpec="center" w:tblpY="600"/>
              <w:tblOverlap w:val="never"/>
              <w:tblW w:w="0" w:type="auto"/>
              <w:tblLayout w:type="fixed"/>
              <w:tblLook w:val="04A0" w:firstRow="1" w:lastRow="0" w:firstColumn="1" w:lastColumn="0" w:noHBand="0" w:noVBand="1"/>
            </w:tblPr>
            <w:tblGrid>
              <w:gridCol w:w="889"/>
              <w:gridCol w:w="1584"/>
            </w:tblGrid>
            <w:tr w:rsidR="006D30DF" w:rsidRPr="0029374B" w:rsidTr="0063445B">
              <w:trPr>
                <w:trHeight w:val="261"/>
              </w:trPr>
              <w:tc>
                <w:tcPr>
                  <w:tcW w:w="889" w:type="dxa"/>
                </w:tcPr>
                <w:p w:rsidR="006D30DF" w:rsidRPr="006D30DF" w:rsidRDefault="006D30DF" w:rsidP="006D30DF">
                  <w:pPr>
                    <w:rPr>
                      <w:b/>
                      <w:sz w:val="24"/>
                      <w:szCs w:val="24"/>
                    </w:rPr>
                  </w:pPr>
                  <w:r w:rsidRPr="006D30DF">
                    <w:rPr>
                      <w:b/>
                      <w:sz w:val="24"/>
                      <w:szCs w:val="24"/>
                    </w:rPr>
                    <w:t>Estado</w:t>
                  </w:r>
                </w:p>
              </w:tc>
              <w:tc>
                <w:tcPr>
                  <w:tcW w:w="1584" w:type="dxa"/>
                </w:tcPr>
                <w:p w:rsidR="006D30DF" w:rsidRPr="006D30DF" w:rsidRDefault="006D30DF" w:rsidP="006D30DF">
                  <w:pPr>
                    <w:rPr>
                      <w:b/>
                      <w:sz w:val="24"/>
                      <w:szCs w:val="24"/>
                    </w:rPr>
                  </w:pPr>
                  <w:r w:rsidRPr="006D30DF">
                    <w:rPr>
                      <w:b/>
                      <w:sz w:val="24"/>
                      <w:szCs w:val="24"/>
                    </w:rPr>
                    <w:t xml:space="preserve">Condición </w:t>
                  </w:r>
                </w:p>
              </w:tc>
            </w:tr>
            <w:tr w:rsidR="006D30DF" w:rsidRPr="0029374B" w:rsidTr="0063445B">
              <w:trPr>
                <w:trHeight w:val="246"/>
              </w:trPr>
              <w:tc>
                <w:tcPr>
                  <w:tcW w:w="889" w:type="dxa"/>
                </w:tcPr>
                <w:p w:rsidR="006D30DF" w:rsidRPr="0029374B" w:rsidRDefault="006D30DF" w:rsidP="006D30DF">
                  <w:pPr>
                    <w:jc w:val="center"/>
                    <w:rPr>
                      <w:sz w:val="24"/>
                      <w:szCs w:val="24"/>
                    </w:rPr>
                  </w:pPr>
                  <w:r w:rsidRPr="0029374B">
                    <w:rPr>
                      <w:sz w:val="24"/>
                      <w:szCs w:val="24"/>
                    </w:rPr>
                    <w:t>→0</w:t>
                  </w:r>
                </w:p>
              </w:tc>
              <w:tc>
                <w:tcPr>
                  <w:tcW w:w="1584" w:type="dxa"/>
                </w:tcPr>
                <w:p w:rsidR="006D30DF" w:rsidRPr="0029374B" w:rsidRDefault="006D30DF" w:rsidP="006D30DF">
                  <w:pPr>
                    <w:rPr>
                      <w:sz w:val="24"/>
                      <w:szCs w:val="24"/>
                    </w:rPr>
                  </w:pPr>
                  <w:r w:rsidRPr="0029374B">
                    <w:rPr>
                      <w:sz w:val="24"/>
                      <w:szCs w:val="24"/>
                    </w:rPr>
                    <w:t>Alcanzable</w:t>
                  </w:r>
                </w:p>
              </w:tc>
            </w:tr>
            <w:tr w:rsidR="006D30DF" w:rsidRPr="0029374B" w:rsidTr="0063445B">
              <w:trPr>
                <w:trHeight w:val="246"/>
              </w:trPr>
              <w:tc>
                <w:tcPr>
                  <w:tcW w:w="889" w:type="dxa"/>
                </w:tcPr>
                <w:p w:rsidR="006D30DF" w:rsidRPr="0029374B" w:rsidRDefault="006D30DF" w:rsidP="006D30DF">
                  <w:pPr>
                    <w:jc w:val="center"/>
                    <w:rPr>
                      <w:sz w:val="24"/>
                      <w:szCs w:val="24"/>
                    </w:rPr>
                  </w:pPr>
                  <w:r w:rsidRPr="0029374B">
                    <w:rPr>
                      <w:sz w:val="24"/>
                      <w:szCs w:val="24"/>
                    </w:rPr>
                    <w:t>1</w:t>
                  </w:r>
                </w:p>
              </w:tc>
              <w:tc>
                <w:tcPr>
                  <w:tcW w:w="1584" w:type="dxa"/>
                </w:tcPr>
                <w:p w:rsidR="006D30DF" w:rsidRPr="0029374B" w:rsidRDefault="006D30DF" w:rsidP="006D30DF">
                  <w:pPr>
                    <w:rPr>
                      <w:sz w:val="24"/>
                      <w:szCs w:val="24"/>
                    </w:rPr>
                  </w:pPr>
                  <w:r w:rsidRPr="0029374B">
                    <w:rPr>
                      <w:sz w:val="24"/>
                      <w:szCs w:val="24"/>
                    </w:rPr>
                    <w:t>Alcanzable</w:t>
                  </w:r>
                </w:p>
              </w:tc>
            </w:tr>
            <w:tr w:rsidR="006D30DF" w:rsidRPr="0029374B" w:rsidTr="0063445B">
              <w:trPr>
                <w:trHeight w:val="261"/>
              </w:trPr>
              <w:tc>
                <w:tcPr>
                  <w:tcW w:w="889" w:type="dxa"/>
                </w:tcPr>
                <w:p w:rsidR="006D30DF" w:rsidRPr="0029374B" w:rsidRDefault="006D30DF" w:rsidP="006D30DF">
                  <w:pPr>
                    <w:jc w:val="center"/>
                    <w:rPr>
                      <w:sz w:val="24"/>
                      <w:szCs w:val="24"/>
                    </w:rPr>
                  </w:pPr>
                  <w:r w:rsidRPr="0029374B">
                    <w:rPr>
                      <w:sz w:val="24"/>
                      <w:szCs w:val="24"/>
                    </w:rPr>
                    <w:t>2</w:t>
                  </w:r>
                </w:p>
              </w:tc>
              <w:tc>
                <w:tcPr>
                  <w:tcW w:w="1584" w:type="dxa"/>
                </w:tcPr>
                <w:p w:rsidR="006D30DF" w:rsidRPr="0029374B" w:rsidRDefault="006D30DF" w:rsidP="006D30DF">
                  <w:pPr>
                    <w:rPr>
                      <w:sz w:val="24"/>
                      <w:szCs w:val="24"/>
                    </w:rPr>
                  </w:pPr>
                  <w:r w:rsidRPr="0029374B">
                    <w:rPr>
                      <w:sz w:val="24"/>
                      <w:szCs w:val="24"/>
                    </w:rPr>
                    <w:t>Alcanzable</w:t>
                  </w:r>
                </w:p>
              </w:tc>
            </w:tr>
            <w:tr w:rsidR="006D30DF" w:rsidRPr="0029374B" w:rsidTr="0063445B">
              <w:trPr>
                <w:trHeight w:val="246"/>
              </w:trPr>
              <w:tc>
                <w:tcPr>
                  <w:tcW w:w="889" w:type="dxa"/>
                </w:tcPr>
                <w:p w:rsidR="006D30DF" w:rsidRPr="0029374B" w:rsidRDefault="006D30DF" w:rsidP="006D30DF">
                  <w:pPr>
                    <w:jc w:val="center"/>
                    <w:rPr>
                      <w:sz w:val="24"/>
                      <w:szCs w:val="24"/>
                    </w:rPr>
                  </w:pPr>
                  <w:r w:rsidRPr="0029374B">
                    <w:rPr>
                      <w:sz w:val="24"/>
                      <w:szCs w:val="24"/>
                    </w:rPr>
                    <w:t>*3</w:t>
                  </w:r>
                </w:p>
              </w:tc>
              <w:tc>
                <w:tcPr>
                  <w:tcW w:w="1584" w:type="dxa"/>
                </w:tcPr>
                <w:p w:rsidR="006D30DF" w:rsidRPr="0029374B" w:rsidRDefault="006D30DF" w:rsidP="006D30DF">
                  <w:pPr>
                    <w:rPr>
                      <w:sz w:val="24"/>
                      <w:szCs w:val="24"/>
                    </w:rPr>
                  </w:pPr>
                  <w:r w:rsidRPr="0029374B">
                    <w:rPr>
                      <w:sz w:val="24"/>
                      <w:szCs w:val="24"/>
                    </w:rPr>
                    <w:t>Alcanzable</w:t>
                  </w:r>
                </w:p>
              </w:tc>
            </w:tr>
          </w:tbl>
          <w:p w:rsidR="00A15359" w:rsidRDefault="00A15359" w:rsidP="00A15359"/>
          <w:p w:rsidR="006D30DF" w:rsidRDefault="006D30DF" w:rsidP="00A15359"/>
          <w:p w:rsidR="006D30DF" w:rsidRDefault="006D30DF" w:rsidP="00A15359"/>
          <w:p w:rsidR="006D30DF" w:rsidRDefault="006D30DF" w:rsidP="00A15359"/>
          <w:p w:rsidR="006D30DF" w:rsidRDefault="006D30DF" w:rsidP="00A15359"/>
          <w:p w:rsidR="002C2580" w:rsidRDefault="002C2580" w:rsidP="00A15359"/>
        </w:tc>
      </w:tr>
      <w:tr w:rsidR="002C2580" w:rsidTr="00994560">
        <w:tc>
          <w:tcPr>
            <w:tcW w:w="5514" w:type="dxa"/>
          </w:tcPr>
          <w:p w:rsidR="002C2580" w:rsidRPr="006D30DF" w:rsidRDefault="002C2580" w:rsidP="006D30DF">
            <w:pPr>
              <w:pStyle w:val="Prrafodelista"/>
              <w:numPr>
                <w:ilvl w:val="0"/>
                <w:numId w:val="6"/>
              </w:numPr>
            </w:pPr>
            <w:r w:rsidRPr="006D30DF">
              <w:rPr>
                <w:sz w:val="24"/>
                <w:szCs w:val="24"/>
              </w:rPr>
              <w:lastRenderedPageBreak/>
              <w:t>Original</w:t>
            </w:r>
          </w:p>
          <w:p w:rsidR="002C2580" w:rsidRDefault="002C2580" w:rsidP="006D30DF"/>
          <w:p w:rsidR="002C2580" w:rsidRDefault="002C2580" w:rsidP="002C2580">
            <w:pPr>
              <w:jc w:val="center"/>
            </w:pPr>
            <w:r w:rsidRPr="0029374B">
              <w:rPr>
                <w:noProof/>
                <w:sz w:val="24"/>
                <w:szCs w:val="24"/>
                <w:lang w:eastAsia="es-MX"/>
              </w:rPr>
              <w:drawing>
                <wp:inline distT="0" distB="0" distL="0" distR="0" wp14:anchorId="1400634F" wp14:editId="6DEE76C2">
                  <wp:extent cx="2513330" cy="1899189"/>
                  <wp:effectExtent l="152400" t="152400" r="344170" b="349250"/>
                  <wp:docPr id="50" name="Imagen 50" descr="C:\Users\UAEMex\Picture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AEMex\Pictures\3.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935" t="1866"/>
                          <a:stretch/>
                        </pic:blipFill>
                        <pic:spPr bwMode="auto">
                          <a:xfrm>
                            <a:off x="0" y="0"/>
                            <a:ext cx="2528018" cy="19102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C2580" w:rsidRDefault="002C2580" w:rsidP="006D30DF"/>
          <w:p w:rsidR="002C2580" w:rsidRDefault="002C2580" w:rsidP="006D30DF"/>
        </w:tc>
        <w:tc>
          <w:tcPr>
            <w:tcW w:w="3540" w:type="dxa"/>
            <w:vMerge w:val="restart"/>
          </w:tcPr>
          <w:tbl>
            <w:tblPr>
              <w:tblStyle w:val="Tablaconcuadrcula"/>
              <w:tblpPr w:leftFromText="141" w:rightFromText="141" w:vertAnchor="page" w:horzAnchor="margin" w:tblpXSpec="center" w:tblpY="2341"/>
              <w:tblOverlap w:val="never"/>
              <w:tblW w:w="0" w:type="auto"/>
              <w:tblLayout w:type="fixed"/>
              <w:tblLook w:val="04A0" w:firstRow="1" w:lastRow="0" w:firstColumn="1" w:lastColumn="0" w:noHBand="0" w:noVBand="1"/>
            </w:tblPr>
            <w:tblGrid>
              <w:gridCol w:w="876"/>
              <w:gridCol w:w="1671"/>
            </w:tblGrid>
            <w:tr w:rsidR="002C2580" w:rsidRPr="0029374B" w:rsidTr="0063445B">
              <w:trPr>
                <w:trHeight w:val="261"/>
              </w:trPr>
              <w:tc>
                <w:tcPr>
                  <w:tcW w:w="876" w:type="dxa"/>
                </w:tcPr>
                <w:p w:rsidR="002C2580" w:rsidRPr="002C2580" w:rsidRDefault="002C2580" w:rsidP="002C2580">
                  <w:pPr>
                    <w:rPr>
                      <w:b/>
                      <w:sz w:val="24"/>
                      <w:szCs w:val="24"/>
                    </w:rPr>
                  </w:pPr>
                  <w:r w:rsidRPr="002C2580">
                    <w:rPr>
                      <w:b/>
                      <w:sz w:val="24"/>
                      <w:szCs w:val="24"/>
                    </w:rPr>
                    <w:t>Estado</w:t>
                  </w:r>
                </w:p>
              </w:tc>
              <w:tc>
                <w:tcPr>
                  <w:tcW w:w="1671" w:type="dxa"/>
                </w:tcPr>
                <w:p w:rsidR="002C2580" w:rsidRPr="002C2580" w:rsidRDefault="002C2580" w:rsidP="002C2580">
                  <w:pPr>
                    <w:rPr>
                      <w:b/>
                      <w:sz w:val="24"/>
                      <w:szCs w:val="24"/>
                    </w:rPr>
                  </w:pPr>
                  <w:r w:rsidRPr="002C2580">
                    <w:rPr>
                      <w:b/>
                      <w:sz w:val="24"/>
                      <w:szCs w:val="24"/>
                    </w:rPr>
                    <w:t xml:space="preserve">Condición </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→0</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 xml:space="preserve">   1</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61"/>
              </w:trPr>
              <w:tc>
                <w:tcPr>
                  <w:tcW w:w="876" w:type="dxa"/>
                </w:tcPr>
                <w:p w:rsidR="002C2580" w:rsidRPr="0029374B" w:rsidRDefault="002C2580" w:rsidP="002C2580">
                  <w:pPr>
                    <w:jc w:val="center"/>
                    <w:rPr>
                      <w:sz w:val="24"/>
                      <w:szCs w:val="24"/>
                    </w:rPr>
                  </w:pPr>
                  <w:r w:rsidRPr="0029374B">
                    <w:rPr>
                      <w:sz w:val="24"/>
                      <w:szCs w:val="24"/>
                    </w:rPr>
                    <w:t xml:space="preserve">  2</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 xml:space="preserve"> 3</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 xml:space="preserve"> 4</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*5</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 xml:space="preserve"> 6</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 xml:space="preserve"> 7</w:t>
                  </w:r>
                </w:p>
              </w:tc>
              <w:tc>
                <w:tcPr>
                  <w:tcW w:w="1671" w:type="dxa"/>
                </w:tcPr>
                <w:p w:rsidR="002C2580" w:rsidRPr="0029374B" w:rsidRDefault="002C2580" w:rsidP="002C2580">
                  <w:pPr>
                    <w:rPr>
                      <w:sz w:val="24"/>
                      <w:szCs w:val="24"/>
                    </w:rPr>
                  </w:pPr>
                  <w:r w:rsidRPr="0029374B">
                    <w:rPr>
                      <w:sz w:val="24"/>
                      <w:szCs w:val="24"/>
                    </w:rPr>
                    <w:t>No 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*8</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*9</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10</w:t>
                  </w:r>
                </w:p>
              </w:tc>
              <w:tc>
                <w:tcPr>
                  <w:tcW w:w="1671"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11</w:t>
                  </w:r>
                </w:p>
              </w:tc>
              <w:tc>
                <w:tcPr>
                  <w:tcW w:w="1671" w:type="dxa"/>
                </w:tcPr>
                <w:p w:rsidR="002C2580" w:rsidRPr="0029374B" w:rsidRDefault="002C2580" w:rsidP="002C2580">
                  <w:pPr>
                    <w:rPr>
                      <w:sz w:val="24"/>
                      <w:szCs w:val="24"/>
                    </w:rPr>
                  </w:pPr>
                  <w:r w:rsidRPr="0029374B">
                    <w:rPr>
                      <w:sz w:val="24"/>
                      <w:szCs w:val="24"/>
                    </w:rPr>
                    <w:t>No Alcanzable</w:t>
                  </w:r>
                </w:p>
              </w:tc>
            </w:tr>
            <w:tr w:rsidR="002C2580" w:rsidRPr="0029374B" w:rsidTr="0063445B">
              <w:trPr>
                <w:trHeight w:val="246"/>
              </w:trPr>
              <w:tc>
                <w:tcPr>
                  <w:tcW w:w="876" w:type="dxa"/>
                </w:tcPr>
                <w:p w:rsidR="002C2580" w:rsidRPr="0029374B" w:rsidRDefault="002C2580" w:rsidP="002C2580">
                  <w:pPr>
                    <w:jc w:val="center"/>
                    <w:rPr>
                      <w:sz w:val="24"/>
                      <w:szCs w:val="24"/>
                    </w:rPr>
                  </w:pPr>
                  <w:r w:rsidRPr="0029374B">
                    <w:rPr>
                      <w:sz w:val="24"/>
                      <w:szCs w:val="24"/>
                    </w:rPr>
                    <w:t>14</w:t>
                  </w:r>
                </w:p>
              </w:tc>
              <w:tc>
                <w:tcPr>
                  <w:tcW w:w="1671" w:type="dxa"/>
                </w:tcPr>
                <w:p w:rsidR="002C2580" w:rsidRPr="0029374B" w:rsidRDefault="002C2580" w:rsidP="002C2580">
                  <w:pPr>
                    <w:rPr>
                      <w:sz w:val="24"/>
                      <w:szCs w:val="24"/>
                    </w:rPr>
                  </w:pPr>
                  <w:r w:rsidRPr="0029374B">
                    <w:rPr>
                      <w:sz w:val="24"/>
                      <w:szCs w:val="24"/>
                    </w:rPr>
                    <w:t>No Alcanzable</w:t>
                  </w:r>
                </w:p>
              </w:tc>
            </w:tr>
          </w:tbl>
          <w:p w:rsidR="002C2580" w:rsidRDefault="002C2580" w:rsidP="006D30DF">
            <w:pPr>
              <w:pStyle w:val="Prrafodelista"/>
            </w:pPr>
          </w:p>
        </w:tc>
      </w:tr>
      <w:tr w:rsidR="002C2580" w:rsidTr="00994560">
        <w:tc>
          <w:tcPr>
            <w:tcW w:w="5514" w:type="dxa"/>
          </w:tcPr>
          <w:p w:rsidR="002C2580" w:rsidRDefault="002C2580" w:rsidP="002C2580">
            <w:pPr>
              <w:jc w:val="center"/>
            </w:pPr>
          </w:p>
          <w:p w:rsidR="002C2580" w:rsidRDefault="002C2580" w:rsidP="002C2580">
            <w:r>
              <w:t>3.1) Salida</w:t>
            </w:r>
          </w:p>
          <w:p w:rsidR="002C2580" w:rsidRDefault="002C2580" w:rsidP="002C2580">
            <w:pPr>
              <w:jc w:val="center"/>
            </w:pPr>
            <w:r w:rsidRPr="0029374B">
              <w:rPr>
                <w:noProof/>
                <w:sz w:val="24"/>
                <w:szCs w:val="24"/>
                <w:lang w:eastAsia="es-MX"/>
              </w:rPr>
              <w:drawing>
                <wp:inline distT="0" distB="0" distL="0" distR="0" wp14:anchorId="704EDEFE" wp14:editId="1CCDB37B">
                  <wp:extent cx="2265841" cy="1657350"/>
                  <wp:effectExtent l="152400" t="152400" r="344170" b="342900"/>
                  <wp:docPr id="51" name="Imagen 51" descr="C:\Users\UAEMex\Pictures\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AEMex\Pictures\3.1.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524"/>
                          <a:stretch/>
                        </pic:blipFill>
                        <pic:spPr bwMode="auto">
                          <a:xfrm>
                            <a:off x="0" y="0"/>
                            <a:ext cx="2334212" cy="17073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C2580" w:rsidRDefault="002C2580" w:rsidP="00A15359"/>
        </w:tc>
        <w:tc>
          <w:tcPr>
            <w:tcW w:w="3540" w:type="dxa"/>
            <w:vMerge/>
          </w:tcPr>
          <w:p w:rsidR="002C2580" w:rsidRDefault="002C2580" w:rsidP="00A15359"/>
        </w:tc>
      </w:tr>
      <w:tr w:rsidR="002C2580" w:rsidTr="00994560">
        <w:tc>
          <w:tcPr>
            <w:tcW w:w="5514" w:type="dxa"/>
            <w:tcBorders>
              <w:bottom w:val="single" w:sz="12" w:space="0" w:color="BFBFBF" w:themeColor="background1" w:themeShade="BF"/>
            </w:tcBorders>
          </w:tcPr>
          <w:p w:rsidR="002C2580" w:rsidRDefault="002C2580" w:rsidP="002C2580">
            <w:pPr>
              <w:pStyle w:val="Prrafodelista"/>
              <w:numPr>
                <w:ilvl w:val="0"/>
                <w:numId w:val="6"/>
              </w:numPr>
              <w:rPr>
                <w:sz w:val="24"/>
                <w:szCs w:val="24"/>
              </w:rPr>
            </w:pPr>
            <w:r w:rsidRPr="002C2580">
              <w:rPr>
                <w:sz w:val="24"/>
                <w:szCs w:val="24"/>
              </w:rPr>
              <w:t>Original / Salid</w:t>
            </w:r>
            <w:r w:rsidR="0063445B">
              <w:rPr>
                <w:sz w:val="24"/>
                <w:szCs w:val="24"/>
              </w:rPr>
              <w:t>a</w:t>
            </w:r>
          </w:p>
          <w:p w:rsidR="002C2580" w:rsidRDefault="0063445B" w:rsidP="002C2580">
            <w:pPr>
              <w:jc w:val="center"/>
              <w:rPr>
                <w:sz w:val="24"/>
                <w:szCs w:val="24"/>
              </w:rPr>
            </w:pPr>
            <w:r w:rsidRPr="0029374B">
              <w:rPr>
                <w:noProof/>
                <w:sz w:val="24"/>
                <w:szCs w:val="24"/>
                <w:lang w:eastAsia="es-MX"/>
              </w:rPr>
              <w:drawing>
                <wp:inline distT="0" distB="0" distL="0" distR="0" wp14:anchorId="3C7758F7" wp14:editId="499CCD67">
                  <wp:extent cx="1529715" cy="1514173"/>
                  <wp:effectExtent l="152400" t="152400" r="337185" b="334010"/>
                  <wp:docPr id="35" name="Imagen 35" descr="C:\Users\UAEMex\Pictures\4.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AEMex\Pictures\4.1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74" cy="1543728"/>
                          </a:xfrm>
                          <a:prstGeom prst="rect">
                            <a:avLst/>
                          </a:prstGeom>
                          <a:ln>
                            <a:noFill/>
                          </a:ln>
                          <a:effectLst>
                            <a:outerShdw blurRad="292100" dist="139700" dir="2700000" algn="tl" rotWithShape="0">
                              <a:srgbClr val="333333">
                                <a:alpha val="65000"/>
                              </a:srgbClr>
                            </a:outerShdw>
                          </a:effectLst>
                        </pic:spPr>
                      </pic:pic>
                    </a:graphicData>
                  </a:graphic>
                </wp:inline>
              </w:drawing>
            </w:r>
          </w:p>
          <w:p w:rsidR="0063445B" w:rsidRDefault="0063445B" w:rsidP="002C2580">
            <w:pPr>
              <w:jc w:val="center"/>
              <w:rPr>
                <w:sz w:val="24"/>
                <w:szCs w:val="24"/>
              </w:rPr>
            </w:pPr>
          </w:p>
          <w:p w:rsidR="0063445B" w:rsidRPr="002C2580" w:rsidRDefault="0063445B" w:rsidP="002C2580">
            <w:pPr>
              <w:jc w:val="center"/>
              <w:rPr>
                <w:sz w:val="24"/>
                <w:szCs w:val="24"/>
              </w:rPr>
            </w:pPr>
          </w:p>
          <w:p w:rsidR="002C2580" w:rsidRPr="002C2580" w:rsidRDefault="00A31AFC" w:rsidP="002C2580">
            <w:pPr>
              <w:pStyle w:val="Prrafodelista"/>
              <w:numPr>
                <w:ilvl w:val="0"/>
                <w:numId w:val="6"/>
              </w:numPr>
              <w:rPr>
                <w:sz w:val="24"/>
                <w:szCs w:val="24"/>
              </w:rPr>
            </w:pPr>
            <w:r w:rsidRPr="0029374B">
              <w:rPr>
                <w:noProof/>
                <w:sz w:val="24"/>
                <w:szCs w:val="24"/>
                <w:lang w:eastAsia="es-MX"/>
              </w:rPr>
              <w:drawing>
                <wp:anchor distT="0" distB="0" distL="114300" distR="114300" simplePos="0" relativeHeight="251680768" behindDoc="0" locked="0" layoutInCell="1" allowOverlap="1">
                  <wp:simplePos x="0" y="0"/>
                  <wp:positionH relativeFrom="margin">
                    <wp:posOffset>93469</wp:posOffset>
                  </wp:positionH>
                  <wp:positionV relativeFrom="margin">
                    <wp:posOffset>548185</wp:posOffset>
                  </wp:positionV>
                  <wp:extent cx="3048415" cy="1534886"/>
                  <wp:effectExtent l="152400" t="152400" r="361950" b="370205"/>
                  <wp:wrapSquare wrapText="bothSides"/>
                  <wp:docPr id="48" name="Imagen 48" descr="C:\Users\UAEMex\Pictures\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AEMex\Pictures\Diagram1.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439"/>
                          <a:stretch/>
                        </pic:blipFill>
                        <pic:spPr bwMode="auto">
                          <a:xfrm>
                            <a:off x="0" y="0"/>
                            <a:ext cx="3048415" cy="153488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2C2580" w:rsidRPr="002C2580">
              <w:rPr>
                <w:sz w:val="24"/>
                <w:szCs w:val="24"/>
              </w:rPr>
              <w:t>Original / Salida</w:t>
            </w:r>
          </w:p>
          <w:p w:rsidR="006D30DF" w:rsidRDefault="006D30DF" w:rsidP="002C2580">
            <w:pPr>
              <w:pStyle w:val="Prrafodelista"/>
            </w:pPr>
          </w:p>
          <w:p w:rsidR="002C2580" w:rsidRDefault="002C2580" w:rsidP="00A31AFC">
            <w:pPr>
              <w:pStyle w:val="Prrafodelista"/>
            </w:pPr>
          </w:p>
          <w:p w:rsidR="002C2580" w:rsidRDefault="002C2580" w:rsidP="002C2580">
            <w:pPr>
              <w:pStyle w:val="Prrafodelista"/>
            </w:pPr>
          </w:p>
        </w:tc>
        <w:tc>
          <w:tcPr>
            <w:tcW w:w="3540" w:type="dxa"/>
            <w:tcBorders>
              <w:bottom w:val="single" w:sz="12" w:space="0" w:color="BFBFBF" w:themeColor="background1" w:themeShade="BF"/>
            </w:tcBorders>
          </w:tcPr>
          <w:tbl>
            <w:tblPr>
              <w:tblStyle w:val="Tablaconcuadrcula"/>
              <w:tblpPr w:leftFromText="141" w:rightFromText="141" w:vertAnchor="page" w:horzAnchor="margin" w:tblpXSpec="center" w:tblpY="796"/>
              <w:tblOverlap w:val="never"/>
              <w:tblW w:w="0" w:type="auto"/>
              <w:tblLayout w:type="fixed"/>
              <w:tblLook w:val="04A0" w:firstRow="1" w:lastRow="0" w:firstColumn="1" w:lastColumn="0" w:noHBand="0" w:noVBand="1"/>
            </w:tblPr>
            <w:tblGrid>
              <w:gridCol w:w="821"/>
              <w:gridCol w:w="1584"/>
            </w:tblGrid>
            <w:tr w:rsidR="002C2580" w:rsidRPr="0029374B" w:rsidTr="0063445B">
              <w:trPr>
                <w:trHeight w:val="261"/>
              </w:trPr>
              <w:tc>
                <w:tcPr>
                  <w:tcW w:w="821" w:type="dxa"/>
                </w:tcPr>
                <w:p w:rsidR="002C2580" w:rsidRPr="002C2580" w:rsidRDefault="002C2580" w:rsidP="002C2580">
                  <w:pPr>
                    <w:rPr>
                      <w:b/>
                      <w:sz w:val="24"/>
                      <w:szCs w:val="24"/>
                    </w:rPr>
                  </w:pPr>
                  <w:r w:rsidRPr="002C2580">
                    <w:rPr>
                      <w:b/>
                      <w:sz w:val="24"/>
                      <w:szCs w:val="24"/>
                    </w:rPr>
                    <w:lastRenderedPageBreak/>
                    <w:t>Estado</w:t>
                  </w:r>
                </w:p>
              </w:tc>
              <w:tc>
                <w:tcPr>
                  <w:tcW w:w="1584" w:type="dxa"/>
                </w:tcPr>
                <w:p w:rsidR="002C2580" w:rsidRPr="002C2580" w:rsidRDefault="002C2580" w:rsidP="002C2580">
                  <w:pPr>
                    <w:rPr>
                      <w:b/>
                      <w:sz w:val="24"/>
                      <w:szCs w:val="24"/>
                    </w:rPr>
                  </w:pPr>
                  <w:r w:rsidRPr="002C2580">
                    <w:rPr>
                      <w:b/>
                      <w:sz w:val="24"/>
                      <w:szCs w:val="24"/>
                    </w:rPr>
                    <w:t xml:space="preserve">Condición </w:t>
                  </w:r>
                </w:p>
              </w:tc>
            </w:tr>
            <w:tr w:rsidR="002C2580" w:rsidRPr="0029374B" w:rsidTr="0063445B">
              <w:trPr>
                <w:trHeight w:val="246"/>
              </w:trPr>
              <w:tc>
                <w:tcPr>
                  <w:tcW w:w="821" w:type="dxa"/>
                </w:tcPr>
                <w:p w:rsidR="002C2580" w:rsidRPr="0029374B" w:rsidRDefault="002C2580" w:rsidP="002C2580">
                  <w:pPr>
                    <w:jc w:val="center"/>
                    <w:rPr>
                      <w:sz w:val="24"/>
                      <w:szCs w:val="24"/>
                    </w:rPr>
                  </w:pPr>
                  <w:r w:rsidRPr="0029374B">
                    <w:rPr>
                      <w:sz w:val="24"/>
                      <w:szCs w:val="24"/>
                    </w:rPr>
                    <w:t>→0</w:t>
                  </w:r>
                </w:p>
              </w:tc>
              <w:tc>
                <w:tcPr>
                  <w:tcW w:w="1584"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21" w:type="dxa"/>
                </w:tcPr>
                <w:p w:rsidR="002C2580" w:rsidRPr="0029374B" w:rsidRDefault="002C2580" w:rsidP="002C2580">
                  <w:pPr>
                    <w:jc w:val="center"/>
                    <w:rPr>
                      <w:sz w:val="24"/>
                      <w:szCs w:val="24"/>
                    </w:rPr>
                  </w:pPr>
                  <w:r w:rsidRPr="0029374B">
                    <w:rPr>
                      <w:sz w:val="24"/>
                      <w:szCs w:val="24"/>
                    </w:rPr>
                    <w:t xml:space="preserve">   1</w:t>
                  </w:r>
                </w:p>
              </w:tc>
              <w:tc>
                <w:tcPr>
                  <w:tcW w:w="1584"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61"/>
              </w:trPr>
              <w:tc>
                <w:tcPr>
                  <w:tcW w:w="821" w:type="dxa"/>
                </w:tcPr>
                <w:p w:rsidR="002C2580" w:rsidRPr="0029374B" w:rsidRDefault="002C2580" w:rsidP="002C2580">
                  <w:pPr>
                    <w:jc w:val="center"/>
                    <w:rPr>
                      <w:sz w:val="24"/>
                      <w:szCs w:val="24"/>
                    </w:rPr>
                  </w:pPr>
                  <w:r w:rsidRPr="0029374B">
                    <w:rPr>
                      <w:sz w:val="24"/>
                      <w:szCs w:val="24"/>
                    </w:rPr>
                    <w:t xml:space="preserve">  2</w:t>
                  </w:r>
                </w:p>
              </w:tc>
              <w:tc>
                <w:tcPr>
                  <w:tcW w:w="1584"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21" w:type="dxa"/>
                </w:tcPr>
                <w:p w:rsidR="002C2580" w:rsidRPr="0029374B" w:rsidRDefault="002C2580" w:rsidP="002C2580">
                  <w:pPr>
                    <w:jc w:val="center"/>
                    <w:rPr>
                      <w:sz w:val="24"/>
                      <w:szCs w:val="24"/>
                    </w:rPr>
                  </w:pPr>
                  <w:r w:rsidRPr="0029374B">
                    <w:rPr>
                      <w:sz w:val="24"/>
                      <w:szCs w:val="24"/>
                    </w:rPr>
                    <w:t xml:space="preserve"> 3</w:t>
                  </w:r>
                </w:p>
              </w:tc>
              <w:tc>
                <w:tcPr>
                  <w:tcW w:w="1584"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21" w:type="dxa"/>
                </w:tcPr>
                <w:p w:rsidR="002C2580" w:rsidRPr="0029374B" w:rsidRDefault="002C2580" w:rsidP="002C2580">
                  <w:pPr>
                    <w:jc w:val="center"/>
                    <w:rPr>
                      <w:sz w:val="24"/>
                      <w:szCs w:val="24"/>
                    </w:rPr>
                  </w:pPr>
                  <w:r w:rsidRPr="0029374B">
                    <w:rPr>
                      <w:sz w:val="24"/>
                      <w:szCs w:val="24"/>
                    </w:rPr>
                    <w:t xml:space="preserve"> *4</w:t>
                  </w:r>
                </w:p>
              </w:tc>
              <w:tc>
                <w:tcPr>
                  <w:tcW w:w="1584" w:type="dxa"/>
                </w:tcPr>
                <w:p w:rsidR="002C2580" w:rsidRPr="0029374B" w:rsidRDefault="002C2580" w:rsidP="002C2580">
                  <w:pPr>
                    <w:rPr>
                      <w:sz w:val="24"/>
                      <w:szCs w:val="24"/>
                    </w:rPr>
                  </w:pPr>
                  <w:r w:rsidRPr="0029374B">
                    <w:rPr>
                      <w:sz w:val="24"/>
                      <w:szCs w:val="24"/>
                    </w:rPr>
                    <w:t>Alcanzable</w:t>
                  </w:r>
                </w:p>
              </w:tc>
            </w:tr>
          </w:tbl>
          <w:p w:rsidR="006D30DF" w:rsidRDefault="006D30DF" w:rsidP="00A15359"/>
          <w:p w:rsidR="002C2580" w:rsidRDefault="002C2580" w:rsidP="00A15359"/>
          <w:p w:rsidR="002C2580" w:rsidRDefault="002C2580" w:rsidP="00A15359"/>
          <w:p w:rsidR="002C2580" w:rsidRDefault="002C2580" w:rsidP="00A15359"/>
          <w:p w:rsidR="002C2580" w:rsidRDefault="002C2580" w:rsidP="00A15359"/>
          <w:p w:rsidR="002C2580" w:rsidRDefault="002C2580" w:rsidP="00A15359"/>
          <w:p w:rsidR="002C2580" w:rsidRDefault="002C2580" w:rsidP="00A15359"/>
          <w:tbl>
            <w:tblPr>
              <w:tblStyle w:val="Tablaconcuadrcula"/>
              <w:tblpPr w:leftFromText="141" w:rightFromText="141" w:vertAnchor="page" w:horzAnchor="margin" w:tblpXSpec="center" w:tblpY="940"/>
              <w:tblOverlap w:val="never"/>
              <w:tblW w:w="0" w:type="auto"/>
              <w:tblLayout w:type="fixed"/>
              <w:tblLook w:val="04A0" w:firstRow="1" w:lastRow="0" w:firstColumn="1" w:lastColumn="0" w:noHBand="0" w:noVBand="1"/>
            </w:tblPr>
            <w:tblGrid>
              <w:gridCol w:w="889"/>
              <w:gridCol w:w="1584"/>
            </w:tblGrid>
            <w:tr w:rsidR="002C2580" w:rsidRPr="0029374B" w:rsidTr="0063445B">
              <w:trPr>
                <w:trHeight w:val="261"/>
              </w:trPr>
              <w:tc>
                <w:tcPr>
                  <w:tcW w:w="889" w:type="dxa"/>
                </w:tcPr>
                <w:p w:rsidR="002C2580" w:rsidRPr="002C2580" w:rsidRDefault="002C2580" w:rsidP="002C2580">
                  <w:pPr>
                    <w:jc w:val="center"/>
                    <w:rPr>
                      <w:b/>
                      <w:sz w:val="24"/>
                      <w:szCs w:val="24"/>
                    </w:rPr>
                  </w:pPr>
                  <w:r w:rsidRPr="002C2580">
                    <w:rPr>
                      <w:b/>
                      <w:sz w:val="24"/>
                      <w:szCs w:val="24"/>
                    </w:rPr>
                    <w:t>Estado</w:t>
                  </w:r>
                </w:p>
              </w:tc>
              <w:tc>
                <w:tcPr>
                  <w:tcW w:w="1584" w:type="dxa"/>
                </w:tcPr>
                <w:p w:rsidR="002C2580" w:rsidRPr="002C2580" w:rsidRDefault="002C2580" w:rsidP="002C2580">
                  <w:pPr>
                    <w:rPr>
                      <w:b/>
                      <w:sz w:val="24"/>
                      <w:szCs w:val="24"/>
                    </w:rPr>
                  </w:pPr>
                  <w:r w:rsidRPr="002C2580">
                    <w:rPr>
                      <w:b/>
                      <w:sz w:val="24"/>
                      <w:szCs w:val="24"/>
                    </w:rPr>
                    <w:t xml:space="preserve">Condición </w:t>
                  </w:r>
                </w:p>
              </w:tc>
            </w:tr>
            <w:tr w:rsidR="002C2580" w:rsidRPr="0029374B" w:rsidTr="0063445B">
              <w:trPr>
                <w:trHeight w:val="246"/>
              </w:trPr>
              <w:tc>
                <w:tcPr>
                  <w:tcW w:w="889" w:type="dxa"/>
                </w:tcPr>
                <w:p w:rsidR="002C2580" w:rsidRPr="0029374B" w:rsidRDefault="002C2580" w:rsidP="002C2580">
                  <w:pPr>
                    <w:jc w:val="center"/>
                    <w:rPr>
                      <w:sz w:val="24"/>
                      <w:szCs w:val="24"/>
                    </w:rPr>
                  </w:pPr>
                  <w:r w:rsidRPr="0029374B">
                    <w:rPr>
                      <w:sz w:val="24"/>
                      <w:szCs w:val="24"/>
                    </w:rPr>
                    <w:t>→0</w:t>
                  </w:r>
                </w:p>
              </w:tc>
              <w:tc>
                <w:tcPr>
                  <w:tcW w:w="1584"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89" w:type="dxa"/>
                </w:tcPr>
                <w:p w:rsidR="002C2580" w:rsidRPr="0029374B" w:rsidRDefault="002C2580" w:rsidP="002C2580">
                  <w:pPr>
                    <w:jc w:val="center"/>
                    <w:rPr>
                      <w:sz w:val="24"/>
                      <w:szCs w:val="24"/>
                    </w:rPr>
                  </w:pPr>
                  <w:r w:rsidRPr="0029374B">
                    <w:rPr>
                      <w:sz w:val="24"/>
                      <w:szCs w:val="24"/>
                    </w:rPr>
                    <w:t>*1</w:t>
                  </w:r>
                </w:p>
              </w:tc>
              <w:tc>
                <w:tcPr>
                  <w:tcW w:w="1584"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61"/>
              </w:trPr>
              <w:tc>
                <w:tcPr>
                  <w:tcW w:w="889" w:type="dxa"/>
                </w:tcPr>
                <w:p w:rsidR="002C2580" w:rsidRPr="0029374B" w:rsidRDefault="002C2580" w:rsidP="002C2580">
                  <w:pPr>
                    <w:jc w:val="center"/>
                    <w:rPr>
                      <w:sz w:val="24"/>
                      <w:szCs w:val="24"/>
                    </w:rPr>
                  </w:pPr>
                  <w:r w:rsidRPr="0029374B">
                    <w:rPr>
                      <w:sz w:val="24"/>
                      <w:szCs w:val="24"/>
                    </w:rPr>
                    <w:t xml:space="preserve">  2</w:t>
                  </w:r>
                </w:p>
              </w:tc>
              <w:tc>
                <w:tcPr>
                  <w:tcW w:w="1584" w:type="dxa"/>
                </w:tcPr>
                <w:p w:rsidR="002C2580" w:rsidRPr="0029374B" w:rsidRDefault="002C2580" w:rsidP="002C2580">
                  <w:pPr>
                    <w:rPr>
                      <w:sz w:val="24"/>
                      <w:szCs w:val="24"/>
                    </w:rPr>
                  </w:pPr>
                  <w:r w:rsidRPr="0029374B">
                    <w:rPr>
                      <w:sz w:val="24"/>
                      <w:szCs w:val="24"/>
                    </w:rPr>
                    <w:t>Alcanzable</w:t>
                  </w:r>
                </w:p>
              </w:tc>
            </w:tr>
            <w:tr w:rsidR="002C2580" w:rsidRPr="0029374B" w:rsidTr="0063445B">
              <w:trPr>
                <w:trHeight w:val="246"/>
              </w:trPr>
              <w:tc>
                <w:tcPr>
                  <w:tcW w:w="889" w:type="dxa"/>
                </w:tcPr>
                <w:p w:rsidR="002C2580" w:rsidRPr="0029374B" w:rsidRDefault="002C2580" w:rsidP="002C2580">
                  <w:pPr>
                    <w:jc w:val="center"/>
                    <w:rPr>
                      <w:sz w:val="24"/>
                      <w:szCs w:val="24"/>
                    </w:rPr>
                  </w:pPr>
                  <w:r w:rsidRPr="0029374B">
                    <w:rPr>
                      <w:sz w:val="24"/>
                      <w:szCs w:val="24"/>
                    </w:rPr>
                    <w:t xml:space="preserve"> 3</w:t>
                  </w:r>
                </w:p>
              </w:tc>
              <w:tc>
                <w:tcPr>
                  <w:tcW w:w="1584" w:type="dxa"/>
                </w:tcPr>
                <w:p w:rsidR="002C2580" w:rsidRPr="0029374B" w:rsidRDefault="002C2580" w:rsidP="002C2580">
                  <w:pPr>
                    <w:rPr>
                      <w:sz w:val="24"/>
                      <w:szCs w:val="24"/>
                    </w:rPr>
                  </w:pPr>
                  <w:r w:rsidRPr="0029374B">
                    <w:rPr>
                      <w:sz w:val="24"/>
                      <w:szCs w:val="24"/>
                    </w:rPr>
                    <w:t>Alcanzable</w:t>
                  </w:r>
                </w:p>
              </w:tc>
            </w:tr>
          </w:tbl>
          <w:p w:rsidR="002C2580" w:rsidRDefault="002C2580" w:rsidP="00A15359"/>
          <w:p w:rsidR="002C2580" w:rsidRDefault="002C2580" w:rsidP="00A15359"/>
          <w:p w:rsidR="002C2580" w:rsidRDefault="002C2580" w:rsidP="00A15359"/>
        </w:tc>
      </w:tr>
      <w:tr w:rsidR="004D5E77" w:rsidTr="00994560">
        <w:tc>
          <w:tcPr>
            <w:tcW w:w="9054" w:type="dxa"/>
            <w:gridSpan w:val="2"/>
            <w:tcBorders>
              <w:top w:val="single" w:sz="12" w:space="0" w:color="BFBFBF" w:themeColor="background1" w:themeShade="BF"/>
              <w:left w:val="nil"/>
              <w:bottom w:val="single" w:sz="12" w:space="0" w:color="BFBFBF" w:themeColor="background1" w:themeShade="BF"/>
              <w:right w:val="nil"/>
            </w:tcBorders>
          </w:tcPr>
          <w:p w:rsidR="004D5E77" w:rsidRDefault="004D5E77" w:rsidP="00A15359"/>
          <w:p w:rsidR="0063445B" w:rsidRDefault="0063445B" w:rsidP="00A15359"/>
        </w:tc>
      </w:tr>
      <w:tr w:rsidR="004D5E77" w:rsidTr="00994560">
        <w:tc>
          <w:tcPr>
            <w:tcW w:w="9054" w:type="dxa"/>
            <w:gridSpan w:val="2"/>
            <w:tcBorders>
              <w:top w:val="single" w:sz="12" w:space="0" w:color="BFBFBF" w:themeColor="background1" w:themeShade="BF"/>
            </w:tcBorders>
            <w:shd w:val="clear" w:color="auto" w:fill="1F3864" w:themeFill="accent5" w:themeFillShade="80"/>
          </w:tcPr>
          <w:p w:rsidR="004D5E77" w:rsidRPr="004D5E77" w:rsidRDefault="004D5E77" w:rsidP="004D5E77">
            <w:pPr>
              <w:pStyle w:val="Ttulo1"/>
              <w:outlineLvl w:val="0"/>
              <w:rPr>
                <w:rFonts w:asciiTheme="minorHAnsi" w:hAnsiTheme="minorHAnsi"/>
                <w:b/>
                <w:color w:val="FFFFFF" w:themeColor="background1"/>
                <w:sz w:val="24"/>
                <w:szCs w:val="24"/>
              </w:rPr>
            </w:pPr>
            <w:bookmarkStart w:id="14" w:name="_Toc499728436"/>
            <w:bookmarkStart w:id="15" w:name="_Toc499825590"/>
            <w:bookmarkStart w:id="16" w:name="_Toc499830135"/>
            <w:r w:rsidRPr="004D5E77">
              <w:rPr>
                <w:rFonts w:asciiTheme="minorHAnsi" w:hAnsiTheme="minorHAnsi"/>
                <w:b/>
                <w:color w:val="FFFFFF" w:themeColor="background1"/>
                <w:sz w:val="24"/>
                <w:szCs w:val="24"/>
              </w:rPr>
              <w:t>Conversión de un autómata finito no determinista un autómata finito determinista.</w:t>
            </w:r>
            <w:bookmarkEnd w:id="14"/>
            <w:bookmarkEnd w:id="15"/>
            <w:bookmarkEnd w:id="16"/>
          </w:p>
          <w:p w:rsidR="004D5E77" w:rsidRDefault="004D5E77" w:rsidP="00A15359"/>
        </w:tc>
      </w:tr>
      <w:tr w:rsidR="004D5E77" w:rsidTr="00994560">
        <w:tc>
          <w:tcPr>
            <w:tcW w:w="9054" w:type="dxa"/>
            <w:gridSpan w:val="2"/>
          </w:tcPr>
          <w:p w:rsidR="004D5E77" w:rsidRPr="0029374B" w:rsidRDefault="004D5E77" w:rsidP="004D5E77">
            <w:pPr>
              <w:rPr>
                <w:sz w:val="24"/>
                <w:szCs w:val="24"/>
              </w:rPr>
            </w:pPr>
            <w:r w:rsidRPr="0029374B">
              <w:rPr>
                <w:b/>
                <w:sz w:val="24"/>
                <w:szCs w:val="24"/>
              </w:rPr>
              <w:t>ENTRADA:</w:t>
            </w:r>
            <w:r w:rsidRPr="0029374B">
              <w:rPr>
                <w:sz w:val="24"/>
                <w:szCs w:val="24"/>
              </w:rPr>
              <w:t xml:space="preserve"> autómata finito no determinista.</w:t>
            </w:r>
          </w:p>
          <w:p w:rsidR="004D5E77" w:rsidRPr="004D5E77" w:rsidRDefault="004D5E77" w:rsidP="00A15359">
            <w:pPr>
              <w:rPr>
                <w:sz w:val="24"/>
                <w:szCs w:val="24"/>
              </w:rPr>
            </w:pPr>
            <w:r w:rsidRPr="0029374B">
              <w:rPr>
                <w:b/>
                <w:sz w:val="24"/>
                <w:szCs w:val="24"/>
              </w:rPr>
              <w:t>SALIDA:</w:t>
            </w:r>
            <w:r>
              <w:rPr>
                <w:sz w:val="24"/>
                <w:szCs w:val="24"/>
              </w:rPr>
              <w:t xml:space="preserve"> Autómata finito determinista.</w:t>
            </w:r>
          </w:p>
        </w:tc>
      </w:tr>
      <w:tr w:rsidR="004D5E77" w:rsidTr="00994560">
        <w:tc>
          <w:tcPr>
            <w:tcW w:w="9054" w:type="dxa"/>
            <w:gridSpan w:val="2"/>
          </w:tcPr>
          <w:p w:rsidR="004D5E77" w:rsidRPr="004D5E77" w:rsidRDefault="004D5E77" w:rsidP="004D5E77">
            <w:pPr>
              <w:jc w:val="both"/>
              <w:rPr>
                <w:sz w:val="24"/>
                <w:szCs w:val="24"/>
              </w:rPr>
            </w:pPr>
            <w:r>
              <w:rPr>
                <w:sz w:val="24"/>
                <w:szCs w:val="24"/>
              </w:rPr>
              <w:t>Construir la tabla del AFND</w:t>
            </w:r>
          </w:p>
        </w:tc>
      </w:tr>
      <w:tr w:rsidR="004D5E77" w:rsidTr="00994560">
        <w:trPr>
          <w:trHeight w:val="2965"/>
        </w:trPr>
        <w:tc>
          <w:tcPr>
            <w:tcW w:w="9054" w:type="dxa"/>
            <w:gridSpan w:val="2"/>
          </w:tcPr>
          <w:p w:rsidR="004D5E77" w:rsidRPr="004D5E77" w:rsidRDefault="004D5E77" w:rsidP="004D5E77">
            <w:pPr>
              <w:pStyle w:val="Prrafodelista"/>
              <w:numPr>
                <w:ilvl w:val="0"/>
                <w:numId w:val="9"/>
              </w:numPr>
              <w:jc w:val="both"/>
              <w:rPr>
                <w:sz w:val="24"/>
                <w:szCs w:val="24"/>
              </w:rPr>
            </w:pPr>
            <w:r w:rsidRPr="0029374B">
              <w:rPr>
                <w:sz w:val="24"/>
                <w:szCs w:val="24"/>
              </w:rPr>
              <w:t>Considerar a cada celda como un conjunto de estados.</w:t>
            </w:r>
          </w:p>
          <w:p w:rsidR="004D5E77" w:rsidRPr="004D5E77" w:rsidRDefault="004D5E77" w:rsidP="004D5E77">
            <w:pPr>
              <w:pStyle w:val="Prrafodelista"/>
              <w:numPr>
                <w:ilvl w:val="0"/>
                <w:numId w:val="9"/>
              </w:numPr>
              <w:jc w:val="both"/>
              <w:rPr>
                <w:sz w:val="24"/>
                <w:szCs w:val="24"/>
              </w:rPr>
            </w:pPr>
            <w:r w:rsidRPr="0029374B">
              <w:rPr>
                <w:sz w:val="24"/>
                <w:szCs w:val="24"/>
              </w:rPr>
              <w:t>Para cada celda de la tabla con más de un estado, agregarlos a la tabla como un nuevo estado para hacer su definición.</w:t>
            </w:r>
          </w:p>
          <w:p w:rsidR="004D5E77" w:rsidRPr="0029374B" w:rsidRDefault="004D5E77" w:rsidP="004D5E77">
            <w:pPr>
              <w:pStyle w:val="Prrafodelista"/>
              <w:numPr>
                <w:ilvl w:val="0"/>
                <w:numId w:val="9"/>
              </w:numPr>
              <w:jc w:val="both"/>
              <w:rPr>
                <w:sz w:val="24"/>
                <w:szCs w:val="24"/>
                <w:lang w:val="es-ES"/>
              </w:rPr>
            </w:pPr>
            <w:r w:rsidRPr="0029374B">
              <w:rPr>
                <w:sz w:val="24"/>
                <w:szCs w:val="24"/>
                <w:lang w:val="es-ES"/>
              </w:rPr>
              <w:t xml:space="preserve">Para hacer la definición del nuevo estado con el símbolo de entrada </w:t>
            </w:r>
            <w:r w:rsidRPr="0029374B">
              <w:rPr>
                <w:rFonts w:ascii="Cambria Math" w:hAnsi="Cambria Math" w:cs="Cambria Math"/>
                <w:sz w:val="24"/>
                <w:szCs w:val="24"/>
                <w:lang w:val="es-ES"/>
              </w:rPr>
              <w:t>𝛼</w:t>
            </w:r>
            <w:r w:rsidRPr="0029374B">
              <w:rPr>
                <w:sz w:val="24"/>
                <w:szCs w:val="24"/>
                <w:lang w:val="es-ES"/>
              </w:rPr>
              <w:t>, hacer la unión de todos los conjuntos de los estados involucrados en el nuevo estado.</w:t>
            </w:r>
          </w:p>
          <w:p w:rsidR="004D5E77" w:rsidRPr="0029374B" w:rsidRDefault="004D5E77" w:rsidP="004D5E77">
            <w:pPr>
              <w:pStyle w:val="Prrafodelista"/>
              <w:numPr>
                <w:ilvl w:val="0"/>
                <w:numId w:val="9"/>
              </w:numPr>
              <w:jc w:val="both"/>
              <w:rPr>
                <w:sz w:val="24"/>
                <w:szCs w:val="24"/>
                <w:lang w:val="es-ES"/>
              </w:rPr>
            </w:pPr>
            <w:r w:rsidRPr="0029374B">
              <w:rPr>
                <w:sz w:val="24"/>
                <w:szCs w:val="24"/>
                <w:lang w:val="es-ES"/>
              </w:rPr>
              <w:t>Realizar el paso 3 hasta que todos los estados estén definidos.</w:t>
            </w:r>
          </w:p>
          <w:p w:rsidR="004D5E77" w:rsidRPr="0029374B" w:rsidRDefault="004D5E77" w:rsidP="004D5E77">
            <w:pPr>
              <w:pStyle w:val="Prrafodelista"/>
              <w:numPr>
                <w:ilvl w:val="0"/>
                <w:numId w:val="9"/>
              </w:numPr>
              <w:jc w:val="both"/>
              <w:rPr>
                <w:sz w:val="24"/>
                <w:szCs w:val="24"/>
                <w:lang w:val="es-ES"/>
              </w:rPr>
            </w:pPr>
            <w:r w:rsidRPr="0029374B">
              <w:rPr>
                <w:sz w:val="24"/>
                <w:szCs w:val="24"/>
                <w:lang w:val="es-ES"/>
              </w:rPr>
              <w:t>Si un estado final forma parte de un nuevo estado, entonces el nuevo estado también es final.</w:t>
            </w:r>
          </w:p>
          <w:p w:rsidR="004D5E77" w:rsidRDefault="004D5E77" w:rsidP="004D5E77">
            <w:pPr>
              <w:pStyle w:val="Prrafodelista"/>
              <w:numPr>
                <w:ilvl w:val="0"/>
                <w:numId w:val="9"/>
              </w:numPr>
              <w:jc w:val="both"/>
              <w:rPr>
                <w:sz w:val="24"/>
                <w:szCs w:val="24"/>
                <w:lang w:val="es-ES"/>
              </w:rPr>
            </w:pPr>
            <w:r w:rsidRPr="0029374B">
              <w:rPr>
                <w:sz w:val="24"/>
                <w:szCs w:val="24"/>
                <w:lang w:val="es-ES"/>
              </w:rPr>
              <w:t>Eliminar los estados no alcanzables desde el estado inicial.</w:t>
            </w: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207BF0" w:rsidRDefault="00207BF0" w:rsidP="00207BF0">
            <w:pPr>
              <w:jc w:val="both"/>
              <w:rPr>
                <w:sz w:val="24"/>
                <w:szCs w:val="24"/>
                <w:lang w:val="es-ES"/>
              </w:rPr>
            </w:pPr>
          </w:p>
          <w:p w:rsidR="004D5E77" w:rsidRPr="004D5E77" w:rsidRDefault="004D5E77" w:rsidP="0001201F">
            <w:pPr>
              <w:rPr>
                <w:sz w:val="24"/>
                <w:szCs w:val="24"/>
              </w:rPr>
            </w:pPr>
            <w:bookmarkStart w:id="17" w:name="_GoBack"/>
            <w:bookmarkEnd w:id="17"/>
          </w:p>
        </w:tc>
      </w:tr>
      <w:tr w:rsidR="004D5E77" w:rsidTr="00994560">
        <w:tc>
          <w:tcPr>
            <w:tcW w:w="9054" w:type="dxa"/>
            <w:gridSpan w:val="2"/>
            <w:shd w:val="clear" w:color="auto" w:fill="1F3864" w:themeFill="accent5" w:themeFillShade="80"/>
          </w:tcPr>
          <w:p w:rsidR="004D5E77" w:rsidRPr="004D5E77" w:rsidRDefault="004D5E77" w:rsidP="004D5E77">
            <w:pPr>
              <w:pStyle w:val="Ttulo2"/>
              <w:outlineLvl w:val="1"/>
              <w:rPr>
                <w:rFonts w:asciiTheme="minorHAnsi" w:hAnsiTheme="minorHAnsi"/>
                <w:b/>
                <w:color w:val="FFFFFF" w:themeColor="background1"/>
                <w:sz w:val="24"/>
                <w:szCs w:val="24"/>
                <w:lang w:val="es-ES"/>
              </w:rPr>
            </w:pPr>
            <w:bookmarkStart w:id="18" w:name="_Toc499728438"/>
            <w:bookmarkStart w:id="19" w:name="_Toc499830136"/>
            <w:r w:rsidRPr="004D5E77">
              <w:rPr>
                <w:rFonts w:asciiTheme="minorHAnsi" w:hAnsiTheme="minorHAnsi"/>
                <w:b/>
                <w:color w:val="FFFFFF" w:themeColor="background1"/>
                <w:sz w:val="24"/>
                <w:szCs w:val="24"/>
                <w:lang w:val="es-ES"/>
              </w:rPr>
              <w:lastRenderedPageBreak/>
              <w:t>Ejemplo</w:t>
            </w:r>
            <w:bookmarkEnd w:id="18"/>
            <w:bookmarkEnd w:id="19"/>
          </w:p>
          <w:p w:rsidR="004D5E77" w:rsidRPr="004D5E77" w:rsidRDefault="004D5E77" w:rsidP="00A15359">
            <w:pPr>
              <w:rPr>
                <w:color w:val="FFFFFF" w:themeColor="background1"/>
              </w:rPr>
            </w:pPr>
          </w:p>
        </w:tc>
      </w:tr>
      <w:tr w:rsidR="004D5E77" w:rsidTr="00994560">
        <w:tc>
          <w:tcPr>
            <w:tcW w:w="9054" w:type="dxa"/>
            <w:gridSpan w:val="2"/>
          </w:tcPr>
          <w:p w:rsidR="004D5E77" w:rsidRDefault="004D5E77" w:rsidP="004D5E77">
            <w:pPr>
              <w:jc w:val="center"/>
            </w:pPr>
          </w:p>
          <w:p w:rsidR="004D5E77" w:rsidRDefault="004D5E77" w:rsidP="004D5E77">
            <w:pPr>
              <w:jc w:val="center"/>
            </w:pPr>
            <w:r w:rsidRPr="0029374B">
              <w:rPr>
                <w:noProof/>
                <w:sz w:val="24"/>
                <w:szCs w:val="24"/>
                <w:lang w:eastAsia="es-MX"/>
              </w:rPr>
              <w:drawing>
                <wp:inline distT="0" distB="0" distL="0" distR="0" wp14:anchorId="10F49B6A" wp14:editId="12FAEB81">
                  <wp:extent cx="3360214" cy="1471456"/>
                  <wp:effectExtent l="152400" t="152400" r="335915" b="338455"/>
                  <wp:docPr id="6" name="Imagen 6" descr="C:\Users\UAEMex\Desktop\Nesto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AEMex\Desktop\Nestor\a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6166" cy="1487199"/>
                          </a:xfrm>
                          <a:prstGeom prst="rect">
                            <a:avLst/>
                          </a:prstGeom>
                          <a:ln>
                            <a:noFill/>
                          </a:ln>
                          <a:effectLst>
                            <a:outerShdw blurRad="292100" dist="139700" dir="2700000" algn="tl" rotWithShape="0">
                              <a:srgbClr val="333333">
                                <a:alpha val="65000"/>
                              </a:srgbClr>
                            </a:outerShdw>
                          </a:effectLst>
                        </pic:spPr>
                      </pic:pic>
                    </a:graphicData>
                  </a:graphic>
                </wp:inline>
              </w:drawing>
            </w:r>
          </w:p>
          <w:p w:rsidR="004D5E77" w:rsidRDefault="004D5E77" w:rsidP="004D5E77">
            <w:pPr>
              <w:jc w:val="center"/>
            </w:pPr>
          </w:p>
          <w:p w:rsidR="004D5E77" w:rsidRPr="0029374B" w:rsidRDefault="004D5E77" w:rsidP="004D5E77">
            <w:pPr>
              <w:pStyle w:val="Prrafodelista"/>
              <w:numPr>
                <w:ilvl w:val="0"/>
                <w:numId w:val="10"/>
              </w:numPr>
              <w:jc w:val="both"/>
              <w:rPr>
                <w:sz w:val="24"/>
                <w:szCs w:val="24"/>
              </w:rPr>
            </w:pPr>
            <w:r w:rsidRPr="0029374B">
              <w:rPr>
                <w:sz w:val="24"/>
                <w:szCs w:val="24"/>
              </w:rPr>
              <w:t>Considerar a cada celda como un conjunto de estados.</w:t>
            </w:r>
          </w:p>
          <w:tbl>
            <w:tblPr>
              <w:tblStyle w:val="Tablaconcuadrcula"/>
              <w:tblW w:w="0" w:type="auto"/>
              <w:jc w:val="center"/>
              <w:tblLayout w:type="fixed"/>
              <w:tblLook w:val="04A0" w:firstRow="1" w:lastRow="0" w:firstColumn="1" w:lastColumn="0" w:noHBand="0" w:noVBand="1"/>
            </w:tblPr>
            <w:tblGrid>
              <w:gridCol w:w="1271"/>
              <w:gridCol w:w="1139"/>
            </w:tblGrid>
            <w:tr w:rsidR="004D5E77" w:rsidRPr="0029374B" w:rsidTr="0063445B">
              <w:trPr>
                <w:jc w:val="center"/>
              </w:trPr>
              <w:tc>
                <w:tcPr>
                  <w:tcW w:w="1271" w:type="dxa"/>
                </w:tcPr>
                <w:p w:rsidR="004D5E77" w:rsidRPr="0029374B" w:rsidRDefault="004D5E77" w:rsidP="00A31AFC">
                  <w:pPr>
                    <w:framePr w:hSpace="141" w:wrap="around" w:vAnchor="page" w:hAnchor="margin" w:y="860"/>
                    <w:jc w:val="both"/>
                    <w:rPr>
                      <w:sz w:val="24"/>
                      <w:szCs w:val="24"/>
                    </w:rPr>
                  </w:pPr>
                  <w:r w:rsidRPr="0029374B">
                    <w:rPr>
                      <w:sz w:val="24"/>
                      <w:szCs w:val="24"/>
                    </w:rPr>
                    <w:t>Estados</w:t>
                  </w:r>
                </w:p>
              </w:tc>
              <w:tc>
                <w:tcPr>
                  <w:tcW w:w="1139" w:type="dxa"/>
                </w:tcPr>
                <w:p w:rsidR="004D5E77" w:rsidRPr="0029374B" w:rsidRDefault="004D5E77" w:rsidP="00A31AFC">
                  <w:pPr>
                    <w:framePr w:hSpace="141" w:wrap="around" w:vAnchor="page" w:hAnchor="margin" w:y="860"/>
                    <w:jc w:val="center"/>
                    <w:rPr>
                      <w:sz w:val="24"/>
                      <w:szCs w:val="24"/>
                    </w:rPr>
                  </w:pPr>
                  <w:r w:rsidRPr="0029374B">
                    <w:rPr>
                      <w:sz w:val="24"/>
                      <w:szCs w:val="24"/>
                    </w:rPr>
                    <w:t>a</w:t>
                  </w:r>
                </w:p>
              </w:tc>
            </w:tr>
            <w:tr w:rsidR="004D5E77" w:rsidRPr="0029374B" w:rsidTr="0063445B">
              <w:trPr>
                <w:jc w:val="center"/>
              </w:trPr>
              <w:tc>
                <w:tcPr>
                  <w:tcW w:w="1271" w:type="dxa"/>
                </w:tcPr>
                <w:p w:rsidR="004D5E77" w:rsidRPr="0029374B" w:rsidRDefault="004D5E77" w:rsidP="00A31AFC">
                  <w:pPr>
                    <w:framePr w:hSpace="141" w:wrap="around" w:vAnchor="page" w:hAnchor="margin" w:y="860"/>
                    <w:jc w:val="center"/>
                    <w:rPr>
                      <w:sz w:val="24"/>
                      <w:szCs w:val="24"/>
                    </w:rPr>
                  </w:pPr>
                  <w:r w:rsidRPr="0029374B">
                    <w:rPr>
                      <w:sz w:val="24"/>
                      <w:szCs w:val="24"/>
                    </w:rPr>
                    <w:t>→0</w:t>
                  </w:r>
                </w:p>
              </w:tc>
              <w:tc>
                <w:tcPr>
                  <w:tcW w:w="1139" w:type="dxa"/>
                </w:tcPr>
                <w:p w:rsidR="004D5E77" w:rsidRPr="0029374B" w:rsidRDefault="004D5E77" w:rsidP="00A31AFC">
                  <w:pPr>
                    <w:framePr w:hSpace="141" w:wrap="around" w:vAnchor="page" w:hAnchor="margin" w:y="860"/>
                    <w:jc w:val="center"/>
                    <w:rPr>
                      <w:sz w:val="24"/>
                      <w:szCs w:val="24"/>
                    </w:rPr>
                  </w:pPr>
                  <w:r w:rsidRPr="0029374B">
                    <w:rPr>
                      <w:sz w:val="24"/>
                      <w:szCs w:val="24"/>
                    </w:rPr>
                    <w:t>{ 0,1,2,3}</w:t>
                  </w:r>
                </w:p>
              </w:tc>
            </w:tr>
            <w:tr w:rsidR="004D5E77" w:rsidRPr="0029374B" w:rsidTr="0063445B">
              <w:trPr>
                <w:jc w:val="center"/>
              </w:trPr>
              <w:tc>
                <w:tcPr>
                  <w:tcW w:w="1271" w:type="dxa"/>
                </w:tcPr>
                <w:p w:rsidR="004D5E77" w:rsidRPr="0029374B" w:rsidRDefault="004D5E77" w:rsidP="00A31AFC">
                  <w:pPr>
                    <w:framePr w:hSpace="141" w:wrap="around" w:vAnchor="page" w:hAnchor="margin" w:y="860"/>
                    <w:jc w:val="center"/>
                    <w:rPr>
                      <w:sz w:val="24"/>
                      <w:szCs w:val="24"/>
                    </w:rPr>
                  </w:pPr>
                  <w:r w:rsidRPr="0029374B">
                    <w:rPr>
                      <w:sz w:val="24"/>
                      <w:szCs w:val="24"/>
                    </w:rPr>
                    <w:t>1</w:t>
                  </w:r>
                </w:p>
              </w:tc>
              <w:tc>
                <w:tcPr>
                  <w:tcW w:w="1139"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r>
            <w:tr w:rsidR="004D5E77" w:rsidRPr="0029374B" w:rsidTr="0063445B">
              <w:trPr>
                <w:jc w:val="center"/>
              </w:trPr>
              <w:tc>
                <w:tcPr>
                  <w:tcW w:w="1271"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c>
                <w:tcPr>
                  <w:tcW w:w="1139" w:type="dxa"/>
                </w:tcPr>
                <w:p w:rsidR="004D5E77" w:rsidRPr="0029374B" w:rsidRDefault="004D5E77" w:rsidP="00A31AFC">
                  <w:pPr>
                    <w:framePr w:hSpace="141" w:wrap="around" w:vAnchor="page" w:hAnchor="margin" w:y="860"/>
                    <w:jc w:val="center"/>
                    <w:rPr>
                      <w:sz w:val="24"/>
                      <w:szCs w:val="24"/>
                    </w:rPr>
                  </w:pPr>
                  <w:r w:rsidRPr="0029374B">
                    <w:rPr>
                      <w:sz w:val="24"/>
                      <w:szCs w:val="24"/>
                    </w:rPr>
                    <w:t>3</w:t>
                  </w:r>
                </w:p>
              </w:tc>
            </w:tr>
            <w:tr w:rsidR="004D5E77" w:rsidRPr="0029374B" w:rsidTr="0063445B">
              <w:trPr>
                <w:jc w:val="center"/>
              </w:trPr>
              <w:tc>
                <w:tcPr>
                  <w:tcW w:w="1271" w:type="dxa"/>
                </w:tcPr>
                <w:p w:rsidR="004D5E77" w:rsidRPr="0029374B" w:rsidRDefault="004D5E77" w:rsidP="00A31AFC">
                  <w:pPr>
                    <w:framePr w:hSpace="141" w:wrap="around" w:vAnchor="page" w:hAnchor="margin" w:y="860"/>
                    <w:jc w:val="center"/>
                    <w:rPr>
                      <w:sz w:val="24"/>
                      <w:szCs w:val="24"/>
                    </w:rPr>
                  </w:pPr>
                  <w:r w:rsidRPr="0029374B">
                    <w:rPr>
                      <w:sz w:val="24"/>
                      <w:szCs w:val="24"/>
                    </w:rPr>
                    <w:t>*3</w:t>
                  </w:r>
                </w:p>
              </w:tc>
              <w:tc>
                <w:tcPr>
                  <w:tcW w:w="1139" w:type="dxa"/>
                </w:tcPr>
                <w:p w:rsidR="004D5E77" w:rsidRPr="0029374B" w:rsidRDefault="004D5E77" w:rsidP="00A31AFC">
                  <w:pPr>
                    <w:framePr w:hSpace="141" w:wrap="around" w:vAnchor="page" w:hAnchor="margin" w:y="860"/>
                    <w:jc w:val="center"/>
                    <w:rPr>
                      <w:sz w:val="24"/>
                      <w:szCs w:val="24"/>
                    </w:rPr>
                  </w:pPr>
                  <w:r w:rsidRPr="0029374B">
                    <w:rPr>
                      <w:sz w:val="24"/>
                      <w:szCs w:val="24"/>
                    </w:rPr>
                    <w:t>-</w:t>
                  </w:r>
                </w:p>
              </w:tc>
            </w:tr>
          </w:tbl>
          <w:p w:rsidR="004D5E77" w:rsidRPr="0029374B" w:rsidRDefault="004D5E77" w:rsidP="004D5E77">
            <w:pPr>
              <w:jc w:val="both"/>
              <w:rPr>
                <w:sz w:val="24"/>
                <w:szCs w:val="24"/>
              </w:rPr>
            </w:pPr>
          </w:p>
          <w:p w:rsidR="004D5E77" w:rsidRPr="0029374B" w:rsidRDefault="004D5E77" w:rsidP="004D5E77">
            <w:pPr>
              <w:pStyle w:val="Prrafodelista"/>
              <w:numPr>
                <w:ilvl w:val="0"/>
                <w:numId w:val="10"/>
              </w:numPr>
              <w:jc w:val="both"/>
              <w:rPr>
                <w:sz w:val="24"/>
                <w:szCs w:val="24"/>
              </w:rPr>
            </w:pPr>
            <w:r w:rsidRPr="0029374B">
              <w:rPr>
                <w:sz w:val="24"/>
                <w:szCs w:val="24"/>
              </w:rPr>
              <w:t>Para cada celda de la tabla con más de un estado, agregarlos a la tabla como un nuevo estado para hacer su definición.</w:t>
            </w:r>
          </w:p>
          <w:tbl>
            <w:tblPr>
              <w:tblStyle w:val="Tablaconcuadrcula"/>
              <w:tblW w:w="0" w:type="auto"/>
              <w:jc w:val="center"/>
              <w:tblLayout w:type="fixed"/>
              <w:tblLook w:val="04A0" w:firstRow="1" w:lastRow="0" w:firstColumn="1" w:lastColumn="0" w:noHBand="0" w:noVBand="1"/>
            </w:tblPr>
            <w:tblGrid>
              <w:gridCol w:w="1129"/>
              <w:gridCol w:w="1276"/>
            </w:tblGrid>
            <w:tr w:rsidR="004D5E77" w:rsidRPr="0029374B" w:rsidTr="0063445B">
              <w:trPr>
                <w:jc w:val="center"/>
              </w:trPr>
              <w:tc>
                <w:tcPr>
                  <w:tcW w:w="1129" w:type="dxa"/>
                </w:tcPr>
                <w:p w:rsidR="004D5E77" w:rsidRPr="0029374B" w:rsidRDefault="004D5E77" w:rsidP="00A31AFC">
                  <w:pPr>
                    <w:framePr w:hSpace="141" w:wrap="around" w:vAnchor="page" w:hAnchor="margin" w:y="860"/>
                    <w:jc w:val="both"/>
                    <w:rPr>
                      <w:sz w:val="24"/>
                      <w:szCs w:val="24"/>
                    </w:rPr>
                  </w:pPr>
                  <w:r w:rsidRPr="0029374B">
                    <w:rPr>
                      <w:sz w:val="24"/>
                      <w:szCs w:val="24"/>
                    </w:rPr>
                    <w:t>Estados</w:t>
                  </w:r>
                </w:p>
              </w:tc>
              <w:tc>
                <w:tcPr>
                  <w:tcW w:w="1276" w:type="dxa"/>
                </w:tcPr>
                <w:p w:rsidR="004D5E77" w:rsidRPr="0029374B" w:rsidRDefault="004D5E77" w:rsidP="00A31AFC">
                  <w:pPr>
                    <w:framePr w:hSpace="141" w:wrap="around" w:vAnchor="page" w:hAnchor="margin" w:y="860"/>
                    <w:jc w:val="center"/>
                    <w:rPr>
                      <w:sz w:val="24"/>
                      <w:szCs w:val="24"/>
                    </w:rPr>
                  </w:pPr>
                  <w:r w:rsidRPr="0029374B">
                    <w:rPr>
                      <w:sz w:val="24"/>
                      <w:szCs w:val="24"/>
                    </w:rPr>
                    <w:t>a</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→0</w:t>
                  </w:r>
                </w:p>
              </w:tc>
              <w:tc>
                <w:tcPr>
                  <w:tcW w:w="1276" w:type="dxa"/>
                </w:tcPr>
                <w:p w:rsidR="004D5E77" w:rsidRPr="0029374B" w:rsidRDefault="004D5E77" w:rsidP="00A31AFC">
                  <w:pPr>
                    <w:framePr w:hSpace="141" w:wrap="around" w:vAnchor="page" w:hAnchor="margin" w:y="860"/>
                    <w:jc w:val="center"/>
                    <w:rPr>
                      <w:sz w:val="24"/>
                      <w:szCs w:val="24"/>
                    </w:rPr>
                  </w:pP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1</w:t>
                  </w:r>
                </w:p>
              </w:tc>
              <w:tc>
                <w:tcPr>
                  <w:tcW w:w="1276"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c>
                <w:tcPr>
                  <w:tcW w:w="1276" w:type="dxa"/>
                </w:tcPr>
                <w:p w:rsidR="004D5E77" w:rsidRPr="0029374B" w:rsidRDefault="004D5E77" w:rsidP="00A31AFC">
                  <w:pPr>
                    <w:framePr w:hSpace="141" w:wrap="around" w:vAnchor="page" w:hAnchor="margin" w:y="860"/>
                    <w:jc w:val="center"/>
                    <w:rPr>
                      <w:sz w:val="24"/>
                      <w:szCs w:val="24"/>
                    </w:rPr>
                  </w:pPr>
                  <w:r w:rsidRPr="0029374B">
                    <w:rPr>
                      <w:sz w:val="24"/>
                      <w:szCs w:val="24"/>
                    </w:rPr>
                    <w:t>3</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*3</w:t>
                  </w:r>
                </w:p>
              </w:tc>
              <w:tc>
                <w:tcPr>
                  <w:tcW w:w="1276" w:type="dxa"/>
                </w:tcPr>
                <w:p w:rsidR="004D5E77" w:rsidRPr="0029374B" w:rsidRDefault="004D5E77" w:rsidP="00A31AFC">
                  <w:pPr>
                    <w:framePr w:hSpace="141" w:wrap="around" w:vAnchor="page" w:hAnchor="margin" w:y="860"/>
                    <w:jc w:val="center"/>
                    <w:rPr>
                      <w:sz w:val="24"/>
                      <w:szCs w:val="24"/>
                    </w:rPr>
                  </w:pPr>
                  <w:r w:rsidRPr="0029374B">
                    <w:rPr>
                      <w:sz w:val="24"/>
                      <w:szCs w:val="24"/>
                    </w:rPr>
                    <w:t>-</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 0,1,2,3}</w:t>
                  </w:r>
                </w:p>
              </w:tc>
              <w:tc>
                <w:tcPr>
                  <w:tcW w:w="1276" w:type="dxa"/>
                </w:tcPr>
                <w:p w:rsidR="004D5E77" w:rsidRPr="0029374B" w:rsidRDefault="004D5E77" w:rsidP="00A31AFC">
                  <w:pPr>
                    <w:framePr w:hSpace="141" w:wrap="around" w:vAnchor="page" w:hAnchor="margin" w:y="860"/>
                    <w:jc w:val="center"/>
                    <w:rPr>
                      <w:sz w:val="24"/>
                      <w:szCs w:val="24"/>
                    </w:rPr>
                  </w:pPr>
                </w:p>
              </w:tc>
            </w:tr>
          </w:tbl>
          <w:p w:rsidR="004D5E77" w:rsidRPr="0029374B" w:rsidRDefault="004D5E77" w:rsidP="004D5E77">
            <w:pPr>
              <w:pStyle w:val="Prrafodelista"/>
              <w:jc w:val="both"/>
              <w:rPr>
                <w:sz w:val="24"/>
                <w:szCs w:val="24"/>
              </w:rPr>
            </w:pPr>
          </w:p>
          <w:p w:rsidR="004D5E77" w:rsidRPr="0029374B" w:rsidRDefault="004D5E77" w:rsidP="004D5E77">
            <w:pPr>
              <w:pStyle w:val="Prrafodelista"/>
              <w:numPr>
                <w:ilvl w:val="0"/>
                <w:numId w:val="10"/>
              </w:numPr>
              <w:jc w:val="both"/>
              <w:rPr>
                <w:sz w:val="24"/>
                <w:szCs w:val="24"/>
                <w:lang w:val="es-ES"/>
              </w:rPr>
            </w:pPr>
            <w:r w:rsidRPr="0029374B">
              <w:rPr>
                <w:sz w:val="24"/>
                <w:szCs w:val="24"/>
                <w:lang w:val="es-ES"/>
              </w:rPr>
              <w:t xml:space="preserve">Para hacer la definición del nuevo estado con el símbolo de entrada </w:t>
            </w:r>
            <w:r w:rsidRPr="0029374B">
              <w:rPr>
                <w:rFonts w:ascii="Cambria Math" w:hAnsi="Cambria Math" w:cs="Cambria Math"/>
                <w:sz w:val="24"/>
                <w:szCs w:val="24"/>
                <w:lang w:val="es-ES"/>
              </w:rPr>
              <w:t>𝛼</w:t>
            </w:r>
            <w:r w:rsidRPr="0029374B">
              <w:rPr>
                <w:sz w:val="24"/>
                <w:szCs w:val="24"/>
                <w:lang w:val="es-ES"/>
              </w:rPr>
              <w:t>, hacer la unión de todos los conjuntos de los estados involucrados en el nuevo estado.</w:t>
            </w:r>
          </w:p>
          <w:tbl>
            <w:tblPr>
              <w:tblStyle w:val="Tablaconcuadrcula"/>
              <w:tblW w:w="0" w:type="auto"/>
              <w:jc w:val="center"/>
              <w:tblLayout w:type="fixed"/>
              <w:tblLook w:val="04A0" w:firstRow="1" w:lastRow="0" w:firstColumn="1" w:lastColumn="0" w:noHBand="0" w:noVBand="1"/>
            </w:tblPr>
            <w:tblGrid>
              <w:gridCol w:w="1129"/>
              <w:gridCol w:w="4678"/>
            </w:tblGrid>
            <w:tr w:rsidR="004D5E77" w:rsidRPr="0029374B" w:rsidTr="0063445B">
              <w:trPr>
                <w:jc w:val="center"/>
              </w:trPr>
              <w:tc>
                <w:tcPr>
                  <w:tcW w:w="1129" w:type="dxa"/>
                </w:tcPr>
                <w:p w:rsidR="004D5E77" w:rsidRPr="0029374B" w:rsidRDefault="004D5E77" w:rsidP="00A31AFC">
                  <w:pPr>
                    <w:framePr w:hSpace="141" w:wrap="around" w:vAnchor="page" w:hAnchor="margin" w:y="860"/>
                    <w:jc w:val="both"/>
                    <w:rPr>
                      <w:sz w:val="24"/>
                      <w:szCs w:val="24"/>
                    </w:rPr>
                  </w:pPr>
                  <w:r w:rsidRPr="0029374B">
                    <w:rPr>
                      <w:sz w:val="24"/>
                      <w:szCs w:val="24"/>
                    </w:rPr>
                    <w:t>Estados</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a</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→0</w:t>
                  </w:r>
                </w:p>
              </w:tc>
              <w:tc>
                <w:tcPr>
                  <w:tcW w:w="4678" w:type="dxa"/>
                </w:tcPr>
                <w:p w:rsidR="004D5E77" w:rsidRPr="0029374B" w:rsidRDefault="004D5E77" w:rsidP="00A31AFC">
                  <w:pPr>
                    <w:framePr w:hSpace="141" w:wrap="around" w:vAnchor="page" w:hAnchor="margin" w:y="860"/>
                    <w:jc w:val="center"/>
                    <w:rPr>
                      <w:sz w:val="24"/>
                      <w:szCs w:val="24"/>
                    </w:rPr>
                  </w:pP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1</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3</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*3</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 0,1,2,3}</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 0,1,2,3} U {2} U {3} U {-} = {0,1,2,3}</w:t>
                  </w:r>
                </w:p>
              </w:tc>
            </w:tr>
          </w:tbl>
          <w:p w:rsidR="004D5E77" w:rsidRPr="0029374B" w:rsidRDefault="004D5E77" w:rsidP="004D5E77">
            <w:pPr>
              <w:pStyle w:val="Prrafodelista"/>
              <w:jc w:val="both"/>
              <w:rPr>
                <w:sz w:val="24"/>
                <w:szCs w:val="24"/>
                <w:lang w:val="es-ES"/>
              </w:rPr>
            </w:pPr>
          </w:p>
          <w:p w:rsidR="004D5E77" w:rsidRPr="0029374B" w:rsidRDefault="004D5E77" w:rsidP="004D5E77">
            <w:pPr>
              <w:pStyle w:val="Prrafodelista"/>
              <w:numPr>
                <w:ilvl w:val="0"/>
                <w:numId w:val="10"/>
              </w:numPr>
              <w:jc w:val="both"/>
              <w:rPr>
                <w:sz w:val="24"/>
                <w:szCs w:val="24"/>
                <w:lang w:val="es-ES"/>
              </w:rPr>
            </w:pPr>
            <w:r w:rsidRPr="0029374B">
              <w:rPr>
                <w:sz w:val="24"/>
                <w:szCs w:val="24"/>
                <w:lang w:val="es-ES"/>
              </w:rPr>
              <w:t>Realizar el paso 3 hasta que todos los estados estén definidos.</w:t>
            </w:r>
          </w:p>
          <w:p w:rsidR="004D5E77" w:rsidRPr="0029374B" w:rsidRDefault="004D5E77" w:rsidP="004D5E77">
            <w:pPr>
              <w:pStyle w:val="Prrafodelista"/>
              <w:numPr>
                <w:ilvl w:val="0"/>
                <w:numId w:val="10"/>
              </w:numPr>
              <w:jc w:val="both"/>
              <w:rPr>
                <w:sz w:val="24"/>
                <w:szCs w:val="24"/>
                <w:lang w:val="es-ES"/>
              </w:rPr>
            </w:pPr>
            <w:r w:rsidRPr="0029374B">
              <w:rPr>
                <w:sz w:val="24"/>
                <w:szCs w:val="24"/>
                <w:lang w:val="es-ES"/>
              </w:rPr>
              <w:t>Si un estado final forma parte de un nuevo estado, entonces el nuevo estado también es final.</w:t>
            </w:r>
          </w:p>
          <w:tbl>
            <w:tblPr>
              <w:tblStyle w:val="Tablaconcuadrcula"/>
              <w:tblW w:w="0" w:type="auto"/>
              <w:jc w:val="center"/>
              <w:tblLayout w:type="fixed"/>
              <w:tblLook w:val="04A0" w:firstRow="1" w:lastRow="0" w:firstColumn="1" w:lastColumn="0" w:noHBand="0" w:noVBand="1"/>
            </w:tblPr>
            <w:tblGrid>
              <w:gridCol w:w="1129"/>
              <w:gridCol w:w="4678"/>
            </w:tblGrid>
            <w:tr w:rsidR="004D5E77" w:rsidRPr="0029374B" w:rsidTr="0063445B">
              <w:trPr>
                <w:jc w:val="center"/>
              </w:trPr>
              <w:tc>
                <w:tcPr>
                  <w:tcW w:w="1129" w:type="dxa"/>
                </w:tcPr>
                <w:p w:rsidR="004D5E77" w:rsidRPr="0029374B" w:rsidRDefault="004D5E77" w:rsidP="00A31AFC">
                  <w:pPr>
                    <w:framePr w:hSpace="141" w:wrap="around" w:vAnchor="page" w:hAnchor="margin" w:y="860"/>
                    <w:jc w:val="both"/>
                    <w:rPr>
                      <w:sz w:val="24"/>
                      <w:szCs w:val="24"/>
                    </w:rPr>
                  </w:pPr>
                  <w:r w:rsidRPr="0029374B">
                    <w:rPr>
                      <w:sz w:val="24"/>
                      <w:szCs w:val="24"/>
                    </w:rPr>
                    <w:lastRenderedPageBreak/>
                    <w:t>Estados</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a</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→0</w:t>
                  </w:r>
                </w:p>
              </w:tc>
              <w:tc>
                <w:tcPr>
                  <w:tcW w:w="4678" w:type="dxa"/>
                </w:tcPr>
                <w:p w:rsidR="004D5E77" w:rsidRPr="0029374B" w:rsidRDefault="004D5E77" w:rsidP="00A31AFC">
                  <w:pPr>
                    <w:framePr w:hSpace="141" w:wrap="around" w:vAnchor="page" w:hAnchor="margin" w:y="860"/>
                    <w:jc w:val="center"/>
                    <w:rPr>
                      <w:sz w:val="24"/>
                      <w:szCs w:val="24"/>
                    </w:rPr>
                  </w:pP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1</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2</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3</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4D5E77">
                    <w:rPr>
                      <w:sz w:val="24"/>
                      <w:szCs w:val="24"/>
                    </w:rPr>
                    <w:t>*3</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w:t>
                  </w:r>
                </w:p>
              </w:tc>
            </w:tr>
            <w:tr w:rsidR="004D5E77" w:rsidRPr="0029374B" w:rsidTr="0063445B">
              <w:trPr>
                <w:jc w:val="center"/>
              </w:trPr>
              <w:tc>
                <w:tcPr>
                  <w:tcW w:w="1129" w:type="dxa"/>
                </w:tcPr>
                <w:p w:rsidR="004D5E77" w:rsidRPr="0029374B" w:rsidRDefault="004D5E77" w:rsidP="00A31AFC">
                  <w:pPr>
                    <w:framePr w:hSpace="141" w:wrap="around" w:vAnchor="page" w:hAnchor="margin" w:y="860"/>
                    <w:jc w:val="center"/>
                    <w:rPr>
                      <w:sz w:val="24"/>
                      <w:szCs w:val="24"/>
                    </w:rPr>
                  </w:pPr>
                  <w:r w:rsidRPr="0029374B">
                    <w:rPr>
                      <w:sz w:val="24"/>
                      <w:szCs w:val="24"/>
                    </w:rPr>
                    <w:t>{ 0,1,2</w:t>
                  </w:r>
                  <w:r w:rsidRPr="004D5E77">
                    <w:rPr>
                      <w:sz w:val="24"/>
                      <w:szCs w:val="24"/>
                    </w:rPr>
                    <w:t>,3}</w:t>
                  </w:r>
                </w:p>
              </w:tc>
              <w:tc>
                <w:tcPr>
                  <w:tcW w:w="4678" w:type="dxa"/>
                </w:tcPr>
                <w:p w:rsidR="004D5E77" w:rsidRPr="0029374B" w:rsidRDefault="004D5E77" w:rsidP="00A31AFC">
                  <w:pPr>
                    <w:framePr w:hSpace="141" w:wrap="around" w:vAnchor="page" w:hAnchor="margin" w:y="860"/>
                    <w:jc w:val="center"/>
                    <w:rPr>
                      <w:sz w:val="24"/>
                      <w:szCs w:val="24"/>
                    </w:rPr>
                  </w:pPr>
                  <w:r w:rsidRPr="0029374B">
                    <w:rPr>
                      <w:sz w:val="24"/>
                      <w:szCs w:val="24"/>
                    </w:rPr>
                    <w:t>{ 0,1,2,3} U {2} U {3} U {-} = {0,1,2,3}</w:t>
                  </w:r>
                </w:p>
              </w:tc>
            </w:tr>
          </w:tbl>
          <w:p w:rsidR="004D5E77" w:rsidRPr="0029374B" w:rsidRDefault="004D5E77" w:rsidP="004D5E77">
            <w:pPr>
              <w:pStyle w:val="Prrafodelista"/>
              <w:jc w:val="both"/>
              <w:rPr>
                <w:sz w:val="24"/>
                <w:szCs w:val="24"/>
                <w:lang w:val="es-ES"/>
              </w:rPr>
            </w:pPr>
          </w:p>
          <w:p w:rsidR="004D5E77" w:rsidRDefault="004D5E77" w:rsidP="004D5E77">
            <w:pPr>
              <w:pStyle w:val="Prrafodelista"/>
              <w:numPr>
                <w:ilvl w:val="0"/>
                <w:numId w:val="10"/>
              </w:numPr>
              <w:jc w:val="both"/>
              <w:rPr>
                <w:sz w:val="24"/>
                <w:szCs w:val="24"/>
                <w:lang w:val="es-ES"/>
              </w:rPr>
            </w:pPr>
            <w:r w:rsidRPr="0029374B">
              <w:rPr>
                <w:sz w:val="24"/>
                <w:szCs w:val="24"/>
                <w:lang w:val="es-ES"/>
              </w:rPr>
              <w:t>Eliminar los estados no alcanzables desde el estado inicial.</w:t>
            </w:r>
          </w:p>
          <w:p w:rsidR="004D5E77" w:rsidRDefault="004D5E77" w:rsidP="004D5E77">
            <w:pPr>
              <w:jc w:val="both"/>
              <w:rPr>
                <w:sz w:val="24"/>
                <w:szCs w:val="24"/>
                <w:lang w:val="es-ES"/>
              </w:rPr>
            </w:pPr>
          </w:p>
          <w:p w:rsidR="004D5E77" w:rsidRPr="00FF43A8" w:rsidRDefault="004D5E77" w:rsidP="00FF43A8">
            <w:pPr>
              <w:jc w:val="center"/>
              <w:rPr>
                <w:sz w:val="24"/>
                <w:szCs w:val="24"/>
                <w:lang w:val="es-ES"/>
              </w:rPr>
            </w:pPr>
            <w:r w:rsidRPr="0029374B">
              <w:rPr>
                <w:noProof/>
                <w:sz w:val="24"/>
                <w:szCs w:val="24"/>
                <w:lang w:eastAsia="es-MX"/>
              </w:rPr>
              <w:drawing>
                <wp:inline distT="0" distB="0" distL="0" distR="0" wp14:anchorId="65FDE0D8" wp14:editId="57A7B6CD">
                  <wp:extent cx="2171700" cy="797128"/>
                  <wp:effectExtent l="152400" t="152400" r="342900" b="346075"/>
                  <wp:docPr id="12" name="Imagen 12" descr="C:\Users\UAEMex\Desktop\Nestor\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AEMex\Desktop\Nestor\A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8399" cy="803258"/>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D5E77" w:rsidTr="00994560">
        <w:tc>
          <w:tcPr>
            <w:tcW w:w="9054" w:type="dxa"/>
            <w:gridSpan w:val="2"/>
            <w:shd w:val="clear" w:color="auto" w:fill="1F3864" w:themeFill="accent5" w:themeFillShade="80"/>
          </w:tcPr>
          <w:p w:rsidR="00FF43A8" w:rsidRPr="00FF43A8" w:rsidRDefault="00FF43A8" w:rsidP="00FF43A8">
            <w:pPr>
              <w:pStyle w:val="Ttulo2"/>
              <w:outlineLvl w:val="1"/>
              <w:rPr>
                <w:rFonts w:asciiTheme="minorHAnsi" w:hAnsiTheme="minorHAnsi"/>
                <w:b/>
                <w:color w:val="FFFFFF" w:themeColor="background1"/>
                <w:sz w:val="24"/>
                <w:szCs w:val="24"/>
              </w:rPr>
            </w:pPr>
            <w:bookmarkStart w:id="20" w:name="_Toc499728439"/>
            <w:bookmarkStart w:id="21" w:name="_Toc499830137"/>
            <w:r w:rsidRPr="00FF43A8">
              <w:rPr>
                <w:rFonts w:asciiTheme="minorHAnsi" w:hAnsiTheme="minorHAnsi"/>
                <w:b/>
                <w:color w:val="FFFFFF" w:themeColor="background1"/>
                <w:sz w:val="24"/>
                <w:szCs w:val="24"/>
              </w:rPr>
              <w:lastRenderedPageBreak/>
              <w:t>Solución computacional:</w:t>
            </w:r>
            <w:bookmarkEnd w:id="20"/>
            <w:bookmarkEnd w:id="21"/>
          </w:p>
          <w:p w:rsidR="004D5E77" w:rsidRPr="00FF43A8" w:rsidRDefault="004D5E77" w:rsidP="00A15359">
            <w:pPr>
              <w:rPr>
                <w:color w:val="FFFFFF" w:themeColor="background1"/>
              </w:rPr>
            </w:pPr>
          </w:p>
        </w:tc>
      </w:tr>
      <w:tr w:rsidR="00FF43A8" w:rsidTr="00994560">
        <w:tc>
          <w:tcPr>
            <w:tcW w:w="9054" w:type="dxa"/>
            <w:gridSpan w:val="2"/>
            <w:shd w:val="clear" w:color="auto" w:fill="auto"/>
          </w:tcPr>
          <w:p w:rsidR="00FF43A8" w:rsidRDefault="00FF43A8" w:rsidP="00A15359"/>
          <w:p w:rsidR="00FF43A8" w:rsidRPr="0029374B" w:rsidRDefault="00FF43A8" w:rsidP="00FF43A8">
            <w:pPr>
              <w:pStyle w:val="Prrafodelista"/>
              <w:numPr>
                <w:ilvl w:val="0"/>
                <w:numId w:val="11"/>
              </w:numPr>
              <w:jc w:val="both"/>
              <w:rPr>
                <w:sz w:val="24"/>
                <w:szCs w:val="24"/>
              </w:rPr>
            </w:pPr>
            <w:r w:rsidRPr="0029374B">
              <w:rPr>
                <w:sz w:val="24"/>
                <w:szCs w:val="24"/>
              </w:rPr>
              <w:t xml:space="preserve">Se crea un Mapa que contiene el alfabeto de Estados (HashMap) obtenidos del archivo config.txt y se asigna una clave numérica a cada elemento de la colección en orden ascendente </w:t>
            </w:r>
          </w:p>
          <w:p w:rsidR="00FF43A8" w:rsidRPr="0029374B" w:rsidRDefault="00FF43A8" w:rsidP="00FF43A8">
            <w:pPr>
              <w:pStyle w:val="Prrafodelista"/>
              <w:ind w:left="405"/>
              <w:rPr>
                <w:sz w:val="24"/>
                <w:szCs w:val="24"/>
              </w:rPr>
            </w:pPr>
            <m:oMath>
              <m:r>
                <w:rPr>
                  <w:rFonts w:ascii="Cambria Math" w:hAnsi="Cambria Math"/>
                  <w:sz w:val="24"/>
                  <w:szCs w:val="24"/>
                </w:rPr>
                <m:t>(Key_ÚltimoEstadoAgregado)</m:t>
              </m:r>
            </m:oMath>
            <w:r w:rsidRPr="0029374B">
              <w:rPr>
                <w:rFonts w:eastAsiaTheme="minorEastAsia"/>
                <w:sz w:val="24"/>
                <w:szCs w:val="24"/>
              </w:rPr>
              <w:t>.</w:t>
            </w:r>
          </w:p>
          <w:p w:rsidR="00FF43A8" w:rsidRPr="0029374B" w:rsidRDefault="00FF43A8" w:rsidP="00FF43A8">
            <w:pPr>
              <w:pStyle w:val="Prrafodelista"/>
              <w:numPr>
                <w:ilvl w:val="0"/>
                <w:numId w:val="11"/>
              </w:numPr>
              <w:rPr>
                <w:sz w:val="24"/>
                <w:szCs w:val="24"/>
              </w:rPr>
            </w:pPr>
            <w:r w:rsidRPr="0029374B">
              <w:rPr>
                <w:sz w:val="24"/>
                <w:szCs w:val="24"/>
              </w:rPr>
              <w:t xml:space="preserve">Se crea un Mapa que contiene el alfabeto de transiciones (HashMap) obtenido del archivo config.txt y se asigna una clave numérica a cada elemento de la colección en orden ascendente </w:t>
            </w:r>
          </w:p>
          <w:p w:rsidR="00FF43A8" w:rsidRPr="0029374B" w:rsidRDefault="00FF43A8" w:rsidP="00FF43A8">
            <w:pPr>
              <w:pStyle w:val="Prrafodelista"/>
              <w:ind w:left="405"/>
              <w:rPr>
                <w:sz w:val="24"/>
                <w:szCs w:val="24"/>
              </w:rPr>
            </w:pPr>
            <m:oMath>
              <m:r>
                <w:rPr>
                  <w:rFonts w:ascii="Cambria Math" w:hAnsi="Cambria Math"/>
                  <w:sz w:val="24"/>
                  <w:szCs w:val="24"/>
                </w:rPr>
                <m:t>(Key_Alfabeto)</m:t>
              </m:r>
            </m:oMath>
            <w:r w:rsidRPr="0029374B">
              <w:rPr>
                <w:rFonts w:eastAsiaTheme="minorEastAsia"/>
                <w:sz w:val="24"/>
                <w:szCs w:val="24"/>
              </w:rPr>
              <w:t>.</w:t>
            </w:r>
          </w:p>
          <w:p w:rsidR="00FF43A8" w:rsidRPr="0029374B" w:rsidRDefault="00FF43A8" w:rsidP="00FF43A8">
            <w:pPr>
              <w:pStyle w:val="Prrafodelista"/>
              <w:numPr>
                <w:ilvl w:val="0"/>
                <w:numId w:val="11"/>
              </w:numPr>
              <w:rPr>
                <w:sz w:val="24"/>
                <w:szCs w:val="24"/>
              </w:rPr>
            </w:pPr>
            <w:r w:rsidRPr="0029374B">
              <w:rPr>
                <w:sz w:val="24"/>
                <w:szCs w:val="24"/>
              </w:rPr>
              <w:t xml:space="preserve">Se crea un mapa ordenado (TreeMap) que contiene los datos obtenidos de la función de transición obtenida del archivo config.txt, y se asigna una clave numérica a cada elemento de la colección con la siguiente fórmula. </w:t>
            </w:r>
          </w:p>
          <w:p w:rsidR="00FF43A8" w:rsidRPr="0029374B" w:rsidRDefault="00A31AFC" w:rsidP="00FF43A8">
            <w:pPr>
              <w:pStyle w:val="Prrafodelista"/>
              <w:ind w:left="405"/>
              <w:rPr>
                <w:sz w:val="24"/>
                <w:szCs w:val="24"/>
              </w:rPr>
            </w:pPr>
            <m:oMath>
              <m:d>
                <m:dPr>
                  <m:ctrlPr>
                    <w:rPr>
                      <w:rFonts w:ascii="Cambria Math" w:hAnsi="Cambria Math"/>
                      <w:i/>
                      <w:sz w:val="24"/>
                      <w:szCs w:val="24"/>
                    </w:rPr>
                  </m:ctrlPr>
                </m:dPr>
                <m:e>
                  <m:r>
                    <w:rPr>
                      <w:rFonts w:ascii="Cambria Math" w:hAnsi="Cambria Math"/>
                      <w:sz w:val="24"/>
                      <w:szCs w:val="24"/>
                    </w:rPr>
                    <m:t>Key_Transiciones</m:t>
                  </m:r>
                </m:e>
              </m:d>
              <m:r>
                <w:rPr>
                  <w:rFonts w:ascii="Cambria Math"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Key_Alfabeto-1</m:t>
                  </m:r>
                </m:e>
              </m:d>
              <m:r>
                <w:rPr>
                  <w:rFonts w:ascii="Cambria Math" w:eastAsiaTheme="minorEastAsia" w:hAnsi="Cambria Math"/>
                  <w:sz w:val="24"/>
                  <w:szCs w:val="24"/>
                </w:rPr>
                <m:t xml:space="preserve"> x CantidadDeElementosAlfabeto+ </m:t>
              </m:r>
              <m:r>
                <w:rPr>
                  <w:rFonts w:ascii="Cambria Math" w:hAnsi="Cambria Math"/>
                  <w:sz w:val="24"/>
                  <w:szCs w:val="24"/>
                </w:rPr>
                <m:t>(Key_ÚltimoEstadoAgregado)</m:t>
              </m:r>
            </m:oMath>
            <w:r w:rsidR="00FF43A8" w:rsidRPr="0029374B">
              <w:rPr>
                <w:rFonts w:eastAsiaTheme="minorEastAsia"/>
                <w:sz w:val="24"/>
                <w:szCs w:val="24"/>
              </w:rPr>
              <w:t>.</w:t>
            </w:r>
          </w:p>
          <w:p w:rsidR="00FF43A8" w:rsidRPr="0029374B" w:rsidRDefault="00FF43A8" w:rsidP="00FF43A8">
            <w:pPr>
              <w:pStyle w:val="Prrafodelista"/>
              <w:numPr>
                <w:ilvl w:val="0"/>
                <w:numId w:val="11"/>
              </w:numPr>
              <w:rPr>
                <w:i/>
                <w:sz w:val="24"/>
                <w:szCs w:val="24"/>
              </w:rPr>
            </w:pPr>
            <w:r w:rsidRPr="0029374B">
              <w:rPr>
                <w:sz w:val="24"/>
                <w:szCs w:val="24"/>
              </w:rPr>
              <w:t>En cada clave (Key) del mapa ordenado de transiciones se asigna un conjunto (Set) de elementos que corresponden al elemento de los estado(s) siguiente(s).</w:t>
            </w:r>
          </w:p>
          <w:p w:rsidR="00FF43A8" w:rsidRPr="0029374B" w:rsidRDefault="00FF43A8" w:rsidP="00FF43A8">
            <w:pPr>
              <w:pStyle w:val="Prrafodelista"/>
              <w:numPr>
                <w:ilvl w:val="0"/>
                <w:numId w:val="11"/>
              </w:numPr>
              <w:rPr>
                <w:i/>
                <w:sz w:val="24"/>
                <w:szCs w:val="24"/>
              </w:rPr>
            </w:pPr>
            <w:r w:rsidRPr="0029374B">
              <w:rPr>
                <w:sz w:val="24"/>
                <w:szCs w:val="24"/>
              </w:rPr>
              <w:t>Si en una clave (Key) existe más de un elemento, se realiza la unión de los estados implicados.</w:t>
            </w:r>
          </w:p>
          <w:p w:rsidR="00FF43A8" w:rsidRPr="0029374B" w:rsidRDefault="00FF43A8" w:rsidP="00FF43A8">
            <w:pPr>
              <w:pStyle w:val="Prrafodelista"/>
              <w:numPr>
                <w:ilvl w:val="0"/>
                <w:numId w:val="11"/>
              </w:numPr>
              <w:rPr>
                <w:i/>
                <w:sz w:val="24"/>
                <w:szCs w:val="24"/>
              </w:rPr>
            </w:pPr>
            <w:r w:rsidRPr="0029374B">
              <w:rPr>
                <w:sz w:val="24"/>
                <w:szCs w:val="24"/>
              </w:rPr>
              <w:t>Si el conjunto de cada elemento del mapa de transiciones no se encuentra en el mapa de estados, entonces se agrega el conjunto en el mapa de estados.</w:t>
            </w:r>
          </w:p>
          <w:p w:rsidR="00FF43A8" w:rsidRPr="0029374B" w:rsidRDefault="00FF43A8" w:rsidP="00FF43A8">
            <w:pPr>
              <w:pStyle w:val="Prrafodelista"/>
              <w:numPr>
                <w:ilvl w:val="0"/>
                <w:numId w:val="11"/>
              </w:numPr>
              <w:rPr>
                <w:i/>
                <w:sz w:val="24"/>
                <w:szCs w:val="24"/>
              </w:rPr>
            </w:pPr>
            <w:r w:rsidRPr="0029374B">
              <w:rPr>
                <w:sz w:val="24"/>
                <w:szCs w:val="24"/>
              </w:rPr>
              <w:t>En caso de que surja un nuevo conjunto en el mapa de transiciones, realizar el paso 6 y 7 hasta que todos los estados estén definidos.</w:t>
            </w:r>
          </w:p>
          <w:p w:rsidR="00FF43A8" w:rsidRPr="0029374B" w:rsidRDefault="00FF43A8" w:rsidP="00FF43A8">
            <w:pPr>
              <w:pStyle w:val="Prrafodelista"/>
              <w:numPr>
                <w:ilvl w:val="0"/>
                <w:numId w:val="11"/>
              </w:numPr>
              <w:rPr>
                <w:i/>
                <w:sz w:val="24"/>
                <w:szCs w:val="24"/>
              </w:rPr>
            </w:pPr>
            <w:r w:rsidRPr="0029374B">
              <w:rPr>
                <w:sz w:val="24"/>
                <w:szCs w:val="24"/>
              </w:rPr>
              <w:t>Se re-etiquetan las claves de los estados nuevos con la fórmula</w:t>
            </w:r>
            <w:ins w:id="22" w:author="UAEMex" w:date="2017-11-21T11:45:00Z">
              <w:r w:rsidRPr="0029374B">
                <w:rPr>
                  <w:sz w:val="24"/>
                  <w:szCs w:val="24"/>
                </w:rPr>
                <w:t xml:space="preserve">: </w:t>
              </w:r>
              <m:oMath>
                <m:r>
                  <w:rPr>
                    <w:rFonts w:ascii="Cambria Math" w:hAnsi="Cambria Math"/>
                    <w:sz w:val="24"/>
                    <w:szCs w:val="24"/>
                  </w:rPr>
                  <m:t>(</m:t>
                </m:r>
              </m:oMath>
            </w:ins>
            <m:oMath>
              <m:r>
                <w:rPr>
                  <w:rFonts w:ascii="Cambria Math" w:hAnsi="Cambria Math"/>
                  <w:sz w:val="24"/>
                  <w:szCs w:val="24"/>
                </w:rPr>
                <m:t>Key</m:t>
              </m:r>
              <m:r>
                <w:ins w:id="23" w:author="UAEMex" w:date="2017-11-21T11:45:00Z">
                  <w:rPr>
                    <w:rFonts w:ascii="Cambria Math" w:hAnsi="Cambria Math"/>
                    <w:sz w:val="24"/>
                    <w:szCs w:val="24"/>
                  </w:rPr>
                  <m:t xml:space="preserve">_ Transiciones x </m:t>
                </w:ins>
              </m:r>
              <m:r>
                <w:rPr>
                  <w:rFonts w:ascii="Cambria Math" w:hAnsi="Cambria Math"/>
                  <w:sz w:val="24"/>
                  <w:szCs w:val="24"/>
                </w:rPr>
                <m:t>Key</m:t>
              </m:r>
              <m:r>
                <w:ins w:id="24" w:author="UAEMex" w:date="2017-11-21T11:45:00Z">
                  <w:rPr>
                    <w:rFonts w:ascii="Cambria Math" w:hAnsi="Cambria Math"/>
                    <w:sz w:val="24"/>
                    <w:szCs w:val="24"/>
                  </w:rPr>
                  <m:t>_ÚltimoEstadoAgregado+</m:t>
                </w:ins>
              </m:r>
              <m:r>
                <w:rPr>
                  <w:rFonts w:ascii="Cambria Math" w:hAnsi="Cambria Math"/>
                  <w:sz w:val="24"/>
                  <w:szCs w:val="24"/>
                </w:rPr>
                <m:t>Key_Alfabeto</m:t>
              </m:r>
              <m:r>
                <w:ins w:id="25" w:author="UAEMex" w:date="2017-11-21T11:45:00Z">
                  <w:rPr>
                    <w:rFonts w:ascii="Cambria Math" w:hAnsi="Cambria Math"/>
                    <w:sz w:val="24"/>
                    <w:szCs w:val="24"/>
                  </w:rPr>
                  <m:t>+1)</m:t>
                </w:ins>
              </m:r>
            </m:oMath>
            <w:r w:rsidRPr="0029374B">
              <w:rPr>
                <w:rFonts w:eastAsiaTheme="minorEastAsia"/>
                <w:sz w:val="24"/>
                <w:szCs w:val="24"/>
              </w:rPr>
              <w:t>.</w:t>
            </w:r>
          </w:p>
          <w:p w:rsidR="00FF43A8" w:rsidRPr="0029374B" w:rsidRDefault="00FF43A8" w:rsidP="00FF43A8">
            <w:pPr>
              <w:pStyle w:val="Prrafodelista"/>
              <w:numPr>
                <w:ilvl w:val="0"/>
                <w:numId w:val="11"/>
              </w:numPr>
              <w:rPr>
                <w:ins w:id="26" w:author="UAEMex" w:date="2017-11-21T12:07:00Z"/>
                <w:sz w:val="24"/>
                <w:szCs w:val="24"/>
              </w:rPr>
            </w:pPr>
            <w:ins w:id="27" w:author="UAEMex" w:date="2017-11-21T12:01:00Z">
              <w:r w:rsidRPr="0029374B">
                <w:rPr>
                  <w:sz w:val="24"/>
                  <w:szCs w:val="24"/>
                </w:rPr>
                <w:lastRenderedPageBreak/>
                <w:t xml:space="preserve">En caso de  que un estado nuevo </w:t>
              </w:r>
            </w:ins>
            <w:ins w:id="28" w:author="UAEMex" w:date="2017-11-21T12:07:00Z">
              <w:r w:rsidRPr="0029374B">
                <w:rPr>
                  <w:sz w:val="24"/>
                  <w:szCs w:val="24"/>
                </w:rPr>
                <w:t>incluya un estado de aceptación</w:t>
              </w:r>
            </w:ins>
            <w:r w:rsidRPr="0029374B">
              <w:rPr>
                <w:sz w:val="24"/>
                <w:szCs w:val="24"/>
              </w:rPr>
              <w:t>, entonces</w:t>
            </w:r>
            <w:ins w:id="29" w:author="UAEMex" w:date="2017-11-21T12:07:00Z">
              <w:r w:rsidRPr="0029374B">
                <w:rPr>
                  <w:sz w:val="24"/>
                  <w:szCs w:val="24"/>
                </w:rPr>
                <w:t xml:space="preserve"> el nuevo también lo será</w:t>
              </w:r>
            </w:ins>
            <w:r w:rsidRPr="0029374B">
              <w:rPr>
                <w:sz w:val="24"/>
                <w:szCs w:val="24"/>
              </w:rPr>
              <w:t>.</w:t>
            </w:r>
          </w:p>
          <w:p w:rsidR="00FF43A8" w:rsidRPr="0029374B" w:rsidRDefault="00FF43A8" w:rsidP="00FF43A8">
            <w:pPr>
              <w:pStyle w:val="Prrafodelista"/>
              <w:numPr>
                <w:ilvl w:val="0"/>
                <w:numId w:val="11"/>
              </w:numPr>
              <w:rPr>
                <w:ins w:id="30" w:author="UAEMex" w:date="2017-11-21T12:07:00Z"/>
                <w:sz w:val="24"/>
                <w:szCs w:val="24"/>
              </w:rPr>
            </w:pPr>
            <w:r w:rsidRPr="0029374B">
              <w:rPr>
                <w:sz w:val="24"/>
                <w:szCs w:val="24"/>
              </w:rPr>
              <w:t>Se aplica el componente de estados alcanzables descrito anteriormente.</w:t>
            </w:r>
          </w:p>
          <w:p w:rsidR="00FF43A8" w:rsidRDefault="00FF43A8" w:rsidP="00A15359"/>
          <w:p w:rsidR="00FF43A8" w:rsidRDefault="00FF43A8" w:rsidP="00FF43A8">
            <w:pPr>
              <w:jc w:val="center"/>
            </w:pPr>
            <w:r>
              <w:object w:dxaOrig="14550" w:dyaOrig="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pt;height:149.35pt" o:ole="">
                  <v:imagedata r:id="rId21" o:title=""/>
                </v:shape>
                <o:OLEObject Type="Embed" ProgID="PBrush" ShapeID="_x0000_i1025" DrawAspect="Content" ObjectID="_1573572286" r:id="rId22"/>
              </w:object>
            </w:r>
          </w:p>
          <w:p w:rsidR="00FF43A8" w:rsidRDefault="00FF43A8" w:rsidP="00FF43A8">
            <w:pPr>
              <w:jc w:val="center"/>
              <w:rPr>
                <w:sz w:val="24"/>
                <w:szCs w:val="24"/>
              </w:rPr>
            </w:pPr>
            <w:r w:rsidRPr="0029374B">
              <w:rPr>
                <w:sz w:val="24"/>
                <w:szCs w:val="24"/>
              </w:rPr>
              <w:t>La representación de los componentes utilizados</w:t>
            </w:r>
          </w:p>
          <w:p w:rsidR="00D11277" w:rsidRDefault="00D11277" w:rsidP="00FF43A8">
            <w:pPr>
              <w:jc w:val="center"/>
              <w:rPr>
                <w:sz w:val="24"/>
                <w:szCs w:val="24"/>
              </w:rPr>
            </w:pPr>
          </w:p>
          <w:p w:rsidR="00D11277" w:rsidRDefault="00D11277" w:rsidP="00FF43A8">
            <w:pPr>
              <w:jc w:val="center"/>
              <w:rPr>
                <w:sz w:val="24"/>
                <w:szCs w:val="24"/>
              </w:rPr>
            </w:pPr>
          </w:p>
          <w:p w:rsidR="00FF43A8" w:rsidRDefault="00FF43A8" w:rsidP="00FF43A8">
            <w:pPr>
              <w:pStyle w:val="Ttulo2"/>
              <w:outlineLvl w:val="1"/>
            </w:pPr>
          </w:p>
        </w:tc>
      </w:tr>
      <w:tr w:rsidR="00FF43A8" w:rsidTr="00994560">
        <w:tc>
          <w:tcPr>
            <w:tcW w:w="9054" w:type="dxa"/>
            <w:gridSpan w:val="2"/>
            <w:shd w:val="clear" w:color="auto" w:fill="1F3864" w:themeFill="accent5" w:themeFillShade="80"/>
          </w:tcPr>
          <w:p w:rsidR="00FF43A8" w:rsidRPr="00FF43A8" w:rsidRDefault="00FF43A8" w:rsidP="00FF43A8">
            <w:pPr>
              <w:pStyle w:val="Ttulo2"/>
              <w:outlineLvl w:val="1"/>
              <w:rPr>
                <w:rFonts w:asciiTheme="minorHAnsi" w:hAnsiTheme="minorHAnsi"/>
                <w:b/>
                <w:color w:val="FFFFFF" w:themeColor="background1"/>
                <w:sz w:val="24"/>
                <w:szCs w:val="24"/>
              </w:rPr>
            </w:pPr>
            <w:bookmarkStart w:id="31" w:name="_Toc499728440"/>
            <w:bookmarkStart w:id="32" w:name="_Toc499830138"/>
            <w:r w:rsidRPr="00FF43A8">
              <w:rPr>
                <w:rFonts w:asciiTheme="minorHAnsi" w:hAnsiTheme="minorHAnsi"/>
                <w:b/>
                <w:color w:val="FFFFFF" w:themeColor="background1"/>
                <w:sz w:val="24"/>
                <w:szCs w:val="24"/>
              </w:rPr>
              <w:lastRenderedPageBreak/>
              <w:t>Pruebas</w:t>
            </w:r>
            <w:bookmarkEnd w:id="31"/>
            <w:bookmarkEnd w:id="32"/>
          </w:p>
          <w:p w:rsidR="00FF43A8" w:rsidRPr="0029374B" w:rsidRDefault="00FF43A8" w:rsidP="00FF43A8">
            <w:pPr>
              <w:rPr>
                <w:sz w:val="24"/>
                <w:szCs w:val="24"/>
              </w:rPr>
            </w:pPr>
          </w:p>
        </w:tc>
      </w:tr>
      <w:tr w:rsidR="0063445B" w:rsidTr="00994560">
        <w:tc>
          <w:tcPr>
            <w:tcW w:w="5514" w:type="dxa"/>
          </w:tcPr>
          <w:p w:rsidR="0063445B" w:rsidRDefault="0063445B" w:rsidP="00FF43A8">
            <w:pPr>
              <w:jc w:val="center"/>
            </w:pPr>
          </w:p>
          <w:p w:rsidR="0063445B" w:rsidRDefault="0063445B" w:rsidP="00FF43A8">
            <w:pPr>
              <w:pStyle w:val="Prrafodelista"/>
              <w:numPr>
                <w:ilvl w:val="0"/>
                <w:numId w:val="12"/>
              </w:numPr>
            </w:pPr>
            <w:r>
              <w:t>Original</w:t>
            </w:r>
          </w:p>
          <w:p w:rsidR="0063445B" w:rsidRDefault="0063445B" w:rsidP="00FF43A8">
            <w:pPr>
              <w:ind w:left="360"/>
              <w:jc w:val="center"/>
            </w:pPr>
            <w:r w:rsidRPr="0029374B">
              <w:rPr>
                <w:noProof/>
                <w:lang w:eastAsia="es-MX"/>
              </w:rPr>
              <w:drawing>
                <wp:inline distT="0" distB="0" distL="0" distR="0" wp14:anchorId="35572038" wp14:editId="6A7BDC28">
                  <wp:extent cx="2991357" cy="1225550"/>
                  <wp:effectExtent l="152400" t="38100" r="323850" b="336550"/>
                  <wp:docPr id="38" name="Imagen 38" descr="C:\Users\UAEMex\Desktop\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Users\UAEMex\Desktop\12.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2860" t="-1207" r="63501" b="89084"/>
                          <a:stretch/>
                        </pic:blipFill>
                        <pic:spPr bwMode="auto">
                          <a:xfrm>
                            <a:off x="0" y="0"/>
                            <a:ext cx="2991357" cy="1225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vMerge w:val="restart"/>
          </w:tcPr>
          <w:tbl>
            <w:tblPr>
              <w:tblStyle w:val="Tablaconcuadrcula"/>
              <w:tblpPr w:leftFromText="141" w:rightFromText="141" w:vertAnchor="text" w:horzAnchor="margin" w:tblpY="691"/>
              <w:tblOverlap w:val="never"/>
              <w:tblW w:w="0" w:type="auto"/>
              <w:tblLayout w:type="fixed"/>
              <w:tblLook w:val="04A0" w:firstRow="1" w:lastRow="0" w:firstColumn="1" w:lastColumn="0" w:noHBand="0" w:noVBand="1"/>
            </w:tblPr>
            <w:tblGrid>
              <w:gridCol w:w="1117"/>
              <w:gridCol w:w="938"/>
            </w:tblGrid>
            <w:tr w:rsidR="0063445B" w:rsidRPr="0029374B" w:rsidTr="0063445B">
              <w:tc>
                <w:tcPr>
                  <w:tcW w:w="1117" w:type="dxa"/>
                </w:tcPr>
                <w:p w:rsidR="0063445B" w:rsidRPr="0029374B" w:rsidRDefault="0063445B" w:rsidP="00FF43A8">
                  <w:pPr>
                    <w:rPr>
                      <w:sz w:val="24"/>
                      <w:szCs w:val="24"/>
                    </w:rPr>
                  </w:pPr>
                  <w:r w:rsidRPr="0029374B">
                    <w:rPr>
                      <w:sz w:val="24"/>
                      <w:szCs w:val="24"/>
                    </w:rPr>
                    <w:t xml:space="preserve">ESTADOS </w:t>
                  </w:r>
                </w:p>
              </w:tc>
              <w:tc>
                <w:tcPr>
                  <w:tcW w:w="938" w:type="dxa"/>
                </w:tcPr>
                <w:p w:rsidR="0063445B" w:rsidRPr="0029374B" w:rsidRDefault="0063445B" w:rsidP="00FF43A8">
                  <w:pPr>
                    <w:jc w:val="center"/>
                    <w:rPr>
                      <w:sz w:val="24"/>
                      <w:szCs w:val="24"/>
                    </w:rPr>
                  </w:pPr>
                  <w:r w:rsidRPr="0029374B">
                    <w:rPr>
                      <w:sz w:val="24"/>
                      <w:szCs w:val="24"/>
                    </w:rPr>
                    <w:t>a</w:t>
                  </w:r>
                </w:p>
              </w:tc>
            </w:tr>
            <w:tr w:rsidR="0063445B" w:rsidRPr="0029374B" w:rsidTr="0063445B">
              <w:tc>
                <w:tcPr>
                  <w:tcW w:w="1117" w:type="dxa"/>
                </w:tcPr>
                <w:p w:rsidR="0063445B" w:rsidRPr="0029374B" w:rsidRDefault="0063445B" w:rsidP="00FF43A8">
                  <w:pPr>
                    <w:jc w:val="center"/>
                    <w:rPr>
                      <w:sz w:val="24"/>
                      <w:szCs w:val="24"/>
                    </w:rPr>
                  </w:pPr>
                  <w:r w:rsidRPr="0029374B">
                    <w:rPr>
                      <w:sz w:val="24"/>
                      <w:szCs w:val="24"/>
                    </w:rPr>
                    <w:t>→0</w:t>
                  </w:r>
                </w:p>
              </w:tc>
              <w:tc>
                <w:tcPr>
                  <w:tcW w:w="938" w:type="dxa"/>
                </w:tcPr>
                <w:p w:rsidR="0063445B" w:rsidRPr="0029374B" w:rsidRDefault="0063445B" w:rsidP="00FF43A8">
                  <w:pPr>
                    <w:jc w:val="center"/>
                    <w:rPr>
                      <w:sz w:val="24"/>
                      <w:szCs w:val="24"/>
                    </w:rPr>
                  </w:pPr>
                  <w:r w:rsidRPr="0029374B">
                    <w:rPr>
                      <w:sz w:val="24"/>
                      <w:szCs w:val="24"/>
                    </w:rPr>
                    <w:t>0,1,2,3</w:t>
                  </w:r>
                </w:p>
              </w:tc>
            </w:tr>
            <w:tr w:rsidR="0063445B" w:rsidRPr="0029374B" w:rsidTr="0063445B">
              <w:tc>
                <w:tcPr>
                  <w:tcW w:w="1117" w:type="dxa"/>
                </w:tcPr>
                <w:p w:rsidR="0063445B" w:rsidRPr="0029374B" w:rsidRDefault="0063445B" w:rsidP="00FF43A8">
                  <w:pPr>
                    <w:jc w:val="center"/>
                    <w:rPr>
                      <w:sz w:val="24"/>
                      <w:szCs w:val="24"/>
                    </w:rPr>
                  </w:pPr>
                  <w:r w:rsidRPr="0029374B">
                    <w:rPr>
                      <w:sz w:val="24"/>
                      <w:szCs w:val="24"/>
                    </w:rPr>
                    <w:t>1</w:t>
                  </w:r>
                </w:p>
              </w:tc>
              <w:tc>
                <w:tcPr>
                  <w:tcW w:w="938" w:type="dxa"/>
                </w:tcPr>
                <w:p w:rsidR="0063445B" w:rsidRPr="0029374B" w:rsidRDefault="0063445B" w:rsidP="00FF43A8">
                  <w:pPr>
                    <w:jc w:val="center"/>
                    <w:rPr>
                      <w:sz w:val="24"/>
                      <w:szCs w:val="24"/>
                    </w:rPr>
                  </w:pPr>
                  <w:r w:rsidRPr="0029374B">
                    <w:rPr>
                      <w:sz w:val="24"/>
                      <w:szCs w:val="24"/>
                    </w:rPr>
                    <w:t>2</w:t>
                  </w:r>
                </w:p>
              </w:tc>
            </w:tr>
            <w:tr w:rsidR="0063445B" w:rsidRPr="0029374B" w:rsidTr="0063445B">
              <w:tc>
                <w:tcPr>
                  <w:tcW w:w="1117" w:type="dxa"/>
                </w:tcPr>
                <w:p w:rsidR="0063445B" w:rsidRPr="0029374B" w:rsidRDefault="0063445B" w:rsidP="00FF43A8">
                  <w:pPr>
                    <w:jc w:val="center"/>
                    <w:rPr>
                      <w:sz w:val="24"/>
                      <w:szCs w:val="24"/>
                    </w:rPr>
                  </w:pPr>
                  <w:r w:rsidRPr="0029374B">
                    <w:rPr>
                      <w:sz w:val="24"/>
                      <w:szCs w:val="24"/>
                    </w:rPr>
                    <w:t>2</w:t>
                  </w:r>
                </w:p>
              </w:tc>
              <w:tc>
                <w:tcPr>
                  <w:tcW w:w="938" w:type="dxa"/>
                </w:tcPr>
                <w:p w:rsidR="0063445B" w:rsidRPr="0029374B" w:rsidRDefault="0063445B" w:rsidP="00FF43A8">
                  <w:pPr>
                    <w:jc w:val="center"/>
                    <w:rPr>
                      <w:sz w:val="24"/>
                      <w:szCs w:val="24"/>
                    </w:rPr>
                  </w:pPr>
                  <w:r w:rsidRPr="0029374B">
                    <w:rPr>
                      <w:sz w:val="24"/>
                      <w:szCs w:val="24"/>
                    </w:rPr>
                    <w:t>3,0</w:t>
                  </w:r>
                </w:p>
              </w:tc>
            </w:tr>
            <w:tr w:rsidR="0063445B" w:rsidRPr="0029374B" w:rsidTr="0063445B">
              <w:tc>
                <w:tcPr>
                  <w:tcW w:w="1117" w:type="dxa"/>
                </w:tcPr>
                <w:p w:rsidR="0063445B" w:rsidRPr="0029374B" w:rsidRDefault="0063445B" w:rsidP="00FF43A8">
                  <w:pPr>
                    <w:jc w:val="center"/>
                    <w:rPr>
                      <w:sz w:val="24"/>
                      <w:szCs w:val="24"/>
                    </w:rPr>
                  </w:pPr>
                  <w:r w:rsidRPr="0029374B">
                    <w:rPr>
                      <w:sz w:val="24"/>
                      <w:szCs w:val="24"/>
                    </w:rPr>
                    <w:t>3</w:t>
                  </w:r>
                </w:p>
              </w:tc>
              <w:tc>
                <w:tcPr>
                  <w:tcW w:w="938" w:type="dxa"/>
                </w:tcPr>
                <w:p w:rsidR="0063445B" w:rsidRPr="0029374B" w:rsidRDefault="0063445B" w:rsidP="00FF43A8">
                  <w:pPr>
                    <w:jc w:val="center"/>
                    <w:rPr>
                      <w:sz w:val="24"/>
                      <w:szCs w:val="24"/>
                    </w:rPr>
                  </w:pPr>
                  <w:r w:rsidRPr="0029374B">
                    <w:rPr>
                      <w:sz w:val="24"/>
                      <w:szCs w:val="24"/>
                    </w:rPr>
                    <w:t>-</w:t>
                  </w:r>
                </w:p>
              </w:tc>
            </w:tr>
          </w:tbl>
          <w:p w:rsidR="0063445B" w:rsidRDefault="0063445B" w:rsidP="00A15359"/>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Default="0063445B" w:rsidP="00FF43A8">
            <w:pPr>
              <w:rPr>
                <w:sz w:val="20"/>
                <w:szCs w:val="20"/>
              </w:rPr>
            </w:pPr>
          </w:p>
          <w:p w:rsidR="0063445B" w:rsidRPr="003D2AD8" w:rsidRDefault="0063445B" w:rsidP="00FF43A8">
            <w:pPr>
              <w:rPr>
                <w:sz w:val="20"/>
                <w:szCs w:val="20"/>
              </w:rPr>
            </w:pPr>
            <w:r w:rsidRPr="003D2AD8">
              <w:rPr>
                <w:sz w:val="20"/>
                <w:szCs w:val="20"/>
              </w:rPr>
              <w:t>Cadenas Aceptadas:</w:t>
            </w:r>
          </w:p>
          <w:p w:rsidR="0063445B" w:rsidRPr="003D2AD8" w:rsidRDefault="0063445B" w:rsidP="00FF43A8">
            <w:pPr>
              <w:pStyle w:val="Prrafodelista"/>
              <w:numPr>
                <w:ilvl w:val="0"/>
                <w:numId w:val="14"/>
              </w:numPr>
              <w:rPr>
                <w:sz w:val="20"/>
                <w:szCs w:val="20"/>
              </w:rPr>
            </w:pPr>
            <w:r w:rsidRPr="003D2AD8">
              <w:rPr>
                <w:sz w:val="20"/>
                <w:szCs w:val="20"/>
              </w:rPr>
              <w:t>a</w:t>
            </w:r>
          </w:p>
          <w:p w:rsidR="0063445B" w:rsidRPr="003D2AD8" w:rsidRDefault="0063445B" w:rsidP="00FF43A8">
            <w:pPr>
              <w:pStyle w:val="Prrafodelista"/>
              <w:numPr>
                <w:ilvl w:val="0"/>
                <w:numId w:val="14"/>
              </w:numPr>
              <w:rPr>
                <w:sz w:val="20"/>
                <w:szCs w:val="20"/>
              </w:rPr>
            </w:pPr>
            <w:r w:rsidRPr="003D2AD8">
              <w:rPr>
                <w:sz w:val="20"/>
                <w:szCs w:val="20"/>
              </w:rPr>
              <w:t>aa</w:t>
            </w:r>
          </w:p>
          <w:p w:rsidR="0063445B" w:rsidRPr="003D2AD8" w:rsidRDefault="0063445B" w:rsidP="00FF43A8">
            <w:pPr>
              <w:pStyle w:val="Prrafodelista"/>
              <w:numPr>
                <w:ilvl w:val="0"/>
                <w:numId w:val="14"/>
              </w:numPr>
              <w:rPr>
                <w:sz w:val="20"/>
                <w:szCs w:val="20"/>
              </w:rPr>
            </w:pPr>
            <w:r w:rsidRPr="003D2AD8">
              <w:rPr>
                <w:sz w:val="20"/>
                <w:szCs w:val="20"/>
              </w:rPr>
              <w:t>aaa</w:t>
            </w:r>
          </w:p>
          <w:p w:rsidR="0063445B" w:rsidRPr="003D2AD8" w:rsidRDefault="0063445B" w:rsidP="00FF43A8">
            <w:pPr>
              <w:pStyle w:val="Prrafodelista"/>
              <w:numPr>
                <w:ilvl w:val="0"/>
                <w:numId w:val="14"/>
              </w:numPr>
              <w:rPr>
                <w:sz w:val="20"/>
                <w:szCs w:val="20"/>
              </w:rPr>
            </w:pPr>
            <w:r w:rsidRPr="003D2AD8">
              <w:rPr>
                <w:sz w:val="20"/>
                <w:szCs w:val="20"/>
              </w:rPr>
              <w:t>aaaa</w:t>
            </w:r>
          </w:p>
          <w:p w:rsidR="0063445B" w:rsidRPr="003D2AD8" w:rsidRDefault="0063445B" w:rsidP="00FF43A8">
            <w:pPr>
              <w:pStyle w:val="Prrafodelista"/>
              <w:numPr>
                <w:ilvl w:val="0"/>
                <w:numId w:val="14"/>
              </w:numPr>
              <w:rPr>
                <w:sz w:val="20"/>
                <w:szCs w:val="20"/>
              </w:rPr>
            </w:pPr>
            <w:r w:rsidRPr="003D2AD8">
              <w:rPr>
                <w:sz w:val="20"/>
                <w:szCs w:val="20"/>
              </w:rPr>
              <w:t>aaaaa</w:t>
            </w:r>
          </w:p>
          <w:p w:rsidR="0063445B" w:rsidRPr="003D2AD8" w:rsidRDefault="0063445B" w:rsidP="00FF43A8">
            <w:pPr>
              <w:rPr>
                <w:sz w:val="20"/>
                <w:szCs w:val="20"/>
              </w:rPr>
            </w:pPr>
            <w:r w:rsidRPr="003D2AD8">
              <w:rPr>
                <w:sz w:val="20"/>
                <w:szCs w:val="20"/>
              </w:rPr>
              <w:t xml:space="preserve">Cadenas No Aceptadas: </w:t>
            </w:r>
          </w:p>
          <w:p w:rsidR="0063445B" w:rsidRPr="003D2AD8" w:rsidRDefault="0063445B" w:rsidP="00FF43A8">
            <w:pPr>
              <w:pStyle w:val="Prrafodelista"/>
              <w:numPr>
                <w:ilvl w:val="0"/>
                <w:numId w:val="15"/>
              </w:numPr>
              <w:rPr>
                <w:sz w:val="20"/>
                <w:szCs w:val="20"/>
              </w:rPr>
            </w:pPr>
            <w:r w:rsidRPr="003D2AD8">
              <w:rPr>
                <w:sz w:val="20"/>
                <w:szCs w:val="20"/>
              </w:rPr>
              <w:t>Ø</w:t>
            </w:r>
          </w:p>
          <w:p w:rsidR="0063445B" w:rsidRPr="003D2AD8" w:rsidRDefault="0063445B" w:rsidP="00FF43A8">
            <w:pPr>
              <w:pStyle w:val="Prrafodelista"/>
              <w:numPr>
                <w:ilvl w:val="0"/>
                <w:numId w:val="15"/>
              </w:numPr>
              <w:rPr>
                <w:sz w:val="20"/>
                <w:szCs w:val="20"/>
              </w:rPr>
            </w:pPr>
            <w:r w:rsidRPr="003D2AD8">
              <w:rPr>
                <w:sz w:val="20"/>
                <w:szCs w:val="20"/>
              </w:rPr>
              <w:t>b</w:t>
            </w:r>
          </w:p>
          <w:p w:rsidR="0063445B" w:rsidRPr="003D2AD8" w:rsidRDefault="0063445B" w:rsidP="00FF43A8">
            <w:pPr>
              <w:pStyle w:val="Prrafodelista"/>
              <w:numPr>
                <w:ilvl w:val="0"/>
                <w:numId w:val="15"/>
              </w:numPr>
              <w:rPr>
                <w:sz w:val="20"/>
                <w:szCs w:val="20"/>
              </w:rPr>
            </w:pPr>
            <w:r w:rsidRPr="003D2AD8">
              <w:rPr>
                <w:sz w:val="20"/>
                <w:szCs w:val="20"/>
              </w:rPr>
              <w:t>ab</w:t>
            </w:r>
          </w:p>
          <w:p w:rsidR="0063445B" w:rsidRPr="003D2AD8" w:rsidRDefault="0063445B" w:rsidP="00FF43A8">
            <w:pPr>
              <w:pStyle w:val="Prrafodelista"/>
              <w:numPr>
                <w:ilvl w:val="0"/>
                <w:numId w:val="15"/>
              </w:numPr>
              <w:rPr>
                <w:sz w:val="20"/>
                <w:szCs w:val="20"/>
              </w:rPr>
            </w:pPr>
            <w:r w:rsidRPr="003D2AD8">
              <w:rPr>
                <w:sz w:val="20"/>
                <w:szCs w:val="20"/>
              </w:rPr>
              <w:t>ba</w:t>
            </w:r>
          </w:p>
          <w:p w:rsidR="0063445B" w:rsidRPr="0063445B" w:rsidRDefault="0063445B" w:rsidP="0063445B">
            <w:pPr>
              <w:pStyle w:val="Prrafodelista"/>
              <w:numPr>
                <w:ilvl w:val="0"/>
                <w:numId w:val="15"/>
              </w:numPr>
              <w:rPr>
                <w:sz w:val="20"/>
                <w:szCs w:val="20"/>
              </w:rPr>
            </w:pPr>
            <w:r w:rsidRPr="003D2AD8">
              <w:rPr>
                <w:sz w:val="20"/>
                <w:szCs w:val="20"/>
              </w:rPr>
              <w:t>bb</w:t>
            </w:r>
          </w:p>
          <w:p w:rsidR="0063445B" w:rsidRDefault="0063445B" w:rsidP="0001201F"/>
          <w:p w:rsidR="0063445B" w:rsidRDefault="0063445B" w:rsidP="0001201F"/>
          <w:p w:rsidR="0063445B" w:rsidRDefault="0063445B" w:rsidP="0001201F"/>
          <w:p w:rsidR="0063445B" w:rsidRDefault="0063445B" w:rsidP="0001201F"/>
        </w:tc>
      </w:tr>
      <w:tr w:rsidR="0063445B" w:rsidTr="00994560">
        <w:tc>
          <w:tcPr>
            <w:tcW w:w="5514" w:type="dxa"/>
          </w:tcPr>
          <w:p w:rsidR="0063445B" w:rsidRDefault="0063445B" w:rsidP="00FF43A8">
            <w:pPr>
              <w:pStyle w:val="Prrafodelista"/>
              <w:numPr>
                <w:ilvl w:val="1"/>
                <w:numId w:val="13"/>
              </w:numPr>
            </w:pPr>
            <w:r>
              <w:t xml:space="preserve">Conversión </w:t>
            </w:r>
          </w:p>
          <w:p w:rsidR="0063445B" w:rsidRDefault="0063445B" w:rsidP="00FF43A8">
            <w:pPr>
              <w:pStyle w:val="Prrafodelista"/>
              <w:ind w:left="360"/>
            </w:pPr>
          </w:p>
          <w:p w:rsidR="0063445B" w:rsidRDefault="0063445B" w:rsidP="00FF43A8">
            <w:pPr>
              <w:pStyle w:val="Prrafodelista"/>
              <w:ind w:left="360"/>
              <w:jc w:val="center"/>
            </w:pPr>
            <w:r w:rsidRPr="0029374B">
              <w:rPr>
                <w:noProof/>
                <w:sz w:val="24"/>
                <w:szCs w:val="24"/>
                <w:lang w:eastAsia="es-MX"/>
              </w:rPr>
              <w:drawing>
                <wp:inline distT="0" distB="0" distL="0" distR="0" wp14:anchorId="2CB9E63D" wp14:editId="72C287BA">
                  <wp:extent cx="2869537" cy="1222211"/>
                  <wp:effectExtent l="152400" t="152400" r="350520" b="340360"/>
                  <wp:docPr id="41" name="Imagen 41" descr="C:\Users\UAEMex\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AEMex\Desktop\Diagram1.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7325" cy="1225528"/>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3540" w:type="dxa"/>
            <w:vMerge/>
          </w:tcPr>
          <w:p w:rsidR="0063445B" w:rsidRDefault="0063445B" w:rsidP="00A15359"/>
        </w:tc>
      </w:tr>
      <w:tr w:rsidR="0063445B" w:rsidTr="00994560">
        <w:tc>
          <w:tcPr>
            <w:tcW w:w="5514" w:type="dxa"/>
          </w:tcPr>
          <w:p w:rsidR="0063445B" w:rsidRDefault="0063445B" w:rsidP="003D2AD8">
            <w:pPr>
              <w:pStyle w:val="Prrafodelista"/>
              <w:numPr>
                <w:ilvl w:val="0"/>
                <w:numId w:val="12"/>
              </w:numPr>
            </w:pPr>
            <w:r>
              <w:t>Original</w:t>
            </w:r>
          </w:p>
          <w:p w:rsidR="0063445B" w:rsidRDefault="0063445B" w:rsidP="003D2AD8">
            <w:pPr>
              <w:pStyle w:val="Prrafodelista"/>
            </w:pPr>
            <w:r w:rsidRPr="0029374B">
              <w:rPr>
                <w:noProof/>
                <w:sz w:val="24"/>
                <w:szCs w:val="24"/>
                <w:lang w:eastAsia="es-MX"/>
              </w:rPr>
              <w:drawing>
                <wp:inline distT="0" distB="0" distL="0" distR="0" wp14:anchorId="2DDF8CB6" wp14:editId="7425E480">
                  <wp:extent cx="2543175" cy="1163084"/>
                  <wp:effectExtent l="152400" t="152400" r="333375" b="342265"/>
                  <wp:docPr id="39" name="Imagen 39" descr="C:\Users\UAEMex\Desktop\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C:\Users\UAEMex\Desktop\12.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2468" t="12818" r="75196" b="78210"/>
                          <a:stretch/>
                        </pic:blipFill>
                        <pic:spPr bwMode="auto">
                          <a:xfrm>
                            <a:off x="0" y="0"/>
                            <a:ext cx="2587772" cy="11834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vMerge w:val="restart"/>
          </w:tcPr>
          <w:tbl>
            <w:tblPr>
              <w:tblStyle w:val="Tablaconcuadrcula"/>
              <w:tblpPr w:leftFromText="141" w:rightFromText="141" w:vertAnchor="text" w:horzAnchor="margin" w:tblpXSpec="center" w:tblpY="435"/>
              <w:tblOverlap w:val="never"/>
              <w:tblW w:w="0" w:type="auto"/>
              <w:tblLayout w:type="fixed"/>
              <w:tblLook w:val="04A0" w:firstRow="1" w:lastRow="0" w:firstColumn="1" w:lastColumn="0" w:noHBand="0" w:noVBand="1"/>
            </w:tblPr>
            <w:tblGrid>
              <w:gridCol w:w="1117"/>
              <w:gridCol w:w="352"/>
              <w:gridCol w:w="586"/>
            </w:tblGrid>
            <w:tr w:rsidR="0063445B" w:rsidRPr="0063445B" w:rsidTr="0063445B">
              <w:tc>
                <w:tcPr>
                  <w:tcW w:w="1117" w:type="dxa"/>
                </w:tcPr>
                <w:p w:rsidR="0063445B" w:rsidRPr="0063445B" w:rsidRDefault="0063445B" w:rsidP="003D2AD8">
                  <w:pPr>
                    <w:rPr>
                      <w:sz w:val="20"/>
                      <w:szCs w:val="20"/>
                    </w:rPr>
                  </w:pPr>
                  <w:r w:rsidRPr="0063445B">
                    <w:rPr>
                      <w:sz w:val="20"/>
                      <w:szCs w:val="20"/>
                    </w:rPr>
                    <w:t xml:space="preserve">ESTADOS </w:t>
                  </w:r>
                </w:p>
              </w:tc>
              <w:tc>
                <w:tcPr>
                  <w:tcW w:w="352" w:type="dxa"/>
                </w:tcPr>
                <w:p w:rsidR="0063445B" w:rsidRPr="0063445B" w:rsidRDefault="0063445B" w:rsidP="003D2AD8">
                  <w:pPr>
                    <w:rPr>
                      <w:sz w:val="20"/>
                      <w:szCs w:val="20"/>
                    </w:rPr>
                  </w:pPr>
                  <w:r w:rsidRPr="0063445B">
                    <w:rPr>
                      <w:sz w:val="20"/>
                      <w:szCs w:val="20"/>
                    </w:rPr>
                    <w:t>a</w:t>
                  </w:r>
                </w:p>
              </w:tc>
              <w:tc>
                <w:tcPr>
                  <w:tcW w:w="586" w:type="dxa"/>
                </w:tcPr>
                <w:p w:rsidR="0063445B" w:rsidRPr="0063445B" w:rsidRDefault="0063445B" w:rsidP="003D2AD8">
                  <w:pPr>
                    <w:rPr>
                      <w:sz w:val="20"/>
                      <w:szCs w:val="20"/>
                    </w:rPr>
                  </w:pPr>
                  <w:r w:rsidRPr="0063445B">
                    <w:rPr>
                      <w:sz w:val="20"/>
                      <w:szCs w:val="20"/>
                    </w:rPr>
                    <w:t>b</w:t>
                  </w:r>
                </w:p>
              </w:tc>
            </w:tr>
            <w:tr w:rsidR="0063445B" w:rsidRPr="0063445B" w:rsidTr="0063445B">
              <w:tc>
                <w:tcPr>
                  <w:tcW w:w="1117" w:type="dxa"/>
                </w:tcPr>
                <w:p w:rsidR="0063445B" w:rsidRPr="0063445B" w:rsidRDefault="0063445B" w:rsidP="003D2AD8">
                  <w:pPr>
                    <w:jc w:val="center"/>
                    <w:rPr>
                      <w:sz w:val="20"/>
                      <w:szCs w:val="20"/>
                    </w:rPr>
                  </w:pPr>
                  <w:r w:rsidRPr="0063445B">
                    <w:rPr>
                      <w:sz w:val="20"/>
                      <w:szCs w:val="20"/>
                    </w:rPr>
                    <w:t>→0</w:t>
                  </w:r>
                </w:p>
              </w:tc>
              <w:tc>
                <w:tcPr>
                  <w:tcW w:w="352" w:type="dxa"/>
                </w:tcPr>
                <w:p w:rsidR="0063445B" w:rsidRPr="0063445B" w:rsidRDefault="0063445B" w:rsidP="003D2AD8">
                  <w:pPr>
                    <w:rPr>
                      <w:sz w:val="20"/>
                      <w:szCs w:val="20"/>
                    </w:rPr>
                  </w:pPr>
                  <w:r w:rsidRPr="0063445B">
                    <w:rPr>
                      <w:sz w:val="20"/>
                      <w:szCs w:val="20"/>
                    </w:rPr>
                    <w:t>1</w:t>
                  </w:r>
                </w:p>
              </w:tc>
              <w:tc>
                <w:tcPr>
                  <w:tcW w:w="586" w:type="dxa"/>
                </w:tcPr>
                <w:p w:rsidR="0063445B" w:rsidRPr="0063445B" w:rsidRDefault="0063445B" w:rsidP="003D2AD8">
                  <w:pPr>
                    <w:rPr>
                      <w:sz w:val="20"/>
                      <w:szCs w:val="20"/>
                    </w:rPr>
                  </w:pPr>
                  <w:r w:rsidRPr="0063445B">
                    <w:rPr>
                      <w:sz w:val="20"/>
                      <w:szCs w:val="20"/>
                    </w:rPr>
                    <w:t>-</w:t>
                  </w:r>
                </w:p>
              </w:tc>
            </w:tr>
            <w:tr w:rsidR="0063445B" w:rsidRPr="0063445B" w:rsidTr="0063445B">
              <w:tc>
                <w:tcPr>
                  <w:tcW w:w="1117" w:type="dxa"/>
                </w:tcPr>
                <w:p w:rsidR="0063445B" w:rsidRPr="0063445B" w:rsidRDefault="0063445B" w:rsidP="003D2AD8">
                  <w:pPr>
                    <w:jc w:val="center"/>
                    <w:rPr>
                      <w:sz w:val="20"/>
                      <w:szCs w:val="20"/>
                    </w:rPr>
                  </w:pPr>
                  <w:r w:rsidRPr="0063445B">
                    <w:rPr>
                      <w:sz w:val="20"/>
                      <w:szCs w:val="20"/>
                    </w:rPr>
                    <w:t>1</w:t>
                  </w:r>
                </w:p>
              </w:tc>
              <w:tc>
                <w:tcPr>
                  <w:tcW w:w="352" w:type="dxa"/>
                </w:tcPr>
                <w:p w:rsidR="0063445B" w:rsidRPr="0063445B" w:rsidRDefault="0063445B" w:rsidP="003D2AD8">
                  <w:pPr>
                    <w:rPr>
                      <w:sz w:val="20"/>
                      <w:szCs w:val="20"/>
                    </w:rPr>
                  </w:pPr>
                  <w:r w:rsidRPr="0063445B">
                    <w:rPr>
                      <w:sz w:val="20"/>
                      <w:szCs w:val="20"/>
                    </w:rPr>
                    <w:t>-</w:t>
                  </w:r>
                </w:p>
              </w:tc>
              <w:tc>
                <w:tcPr>
                  <w:tcW w:w="586" w:type="dxa"/>
                </w:tcPr>
                <w:p w:rsidR="0063445B" w:rsidRPr="0063445B" w:rsidRDefault="0063445B" w:rsidP="003D2AD8">
                  <w:pPr>
                    <w:rPr>
                      <w:sz w:val="20"/>
                      <w:szCs w:val="20"/>
                    </w:rPr>
                  </w:pPr>
                  <w:r w:rsidRPr="0063445B">
                    <w:rPr>
                      <w:sz w:val="20"/>
                      <w:szCs w:val="20"/>
                    </w:rPr>
                    <w:t>0,2</w:t>
                  </w:r>
                </w:p>
              </w:tc>
            </w:tr>
            <w:tr w:rsidR="0063445B" w:rsidRPr="0063445B" w:rsidTr="0063445B">
              <w:tc>
                <w:tcPr>
                  <w:tcW w:w="1117" w:type="dxa"/>
                </w:tcPr>
                <w:p w:rsidR="0063445B" w:rsidRPr="0063445B" w:rsidRDefault="0063445B" w:rsidP="003D2AD8">
                  <w:pPr>
                    <w:jc w:val="center"/>
                    <w:rPr>
                      <w:sz w:val="20"/>
                      <w:szCs w:val="20"/>
                    </w:rPr>
                  </w:pPr>
                  <w:r w:rsidRPr="0063445B">
                    <w:rPr>
                      <w:sz w:val="20"/>
                      <w:szCs w:val="20"/>
                    </w:rPr>
                    <w:t>2</w:t>
                  </w:r>
                </w:p>
              </w:tc>
              <w:tc>
                <w:tcPr>
                  <w:tcW w:w="352" w:type="dxa"/>
                </w:tcPr>
                <w:p w:rsidR="0063445B" w:rsidRPr="0063445B" w:rsidRDefault="0063445B" w:rsidP="003D2AD8">
                  <w:pPr>
                    <w:rPr>
                      <w:sz w:val="20"/>
                      <w:szCs w:val="20"/>
                    </w:rPr>
                  </w:pPr>
                  <w:r w:rsidRPr="0063445B">
                    <w:rPr>
                      <w:sz w:val="20"/>
                      <w:szCs w:val="20"/>
                    </w:rPr>
                    <w:t>1</w:t>
                  </w:r>
                </w:p>
              </w:tc>
              <w:tc>
                <w:tcPr>
                  <w:tcW w:w="586" w:type="dxa"/>
                </w:tcPr>
                <w:p w:rsidR="0063445B" w:rsidRPr="0063445B" w:rsidRDefault="0063445B" w:rsidP="003D2AD8">
                  <w:pPr>
                    <w:rPr>
                      <w:sz w:val="20"/>
                      <w:szCs w:val="20"/>
                    </w:rPr>
                  </w:pPr>
                  <w:r w:rsidRPr="0063445B">
                    <w:rPr>
                      <w:sz w:val="20"/>
                      <w:szCs w:val="20"/>
                    </w:rPr>
                    <w:t>-</w:t>
                  </w:r>
                </w:p>
              </w:tc>
            </w:tr>
          </w:tbl>
          <w:p w:rsidR="0063445B" w:rsidRDefault="0063445B" w:rsidP="00A15359"/>
          <w:p w:rsidR="0063445B" w:rsidRDefault="0063445B" w:rsidP="00A15359"/>
          <w:p w:rsidR="0063445B" w:rsidRDefault="0063445B" w:rsidP="003D2AD8">
            <w:pPr>
              <w:rPr>
                <w:sz w:val="20"/>
                <w:szCs w:val="20"/>
              </w:rPr>
            </w:pPr>
          </w:p>
          <w:p w:rsidR="0063445B" w:rsidRDefault="0063445B" w:rsidP="003D2AD8">
            <w:pPr>
              <w:rPr>
                <w:sz w:val="20"/>
                <w:szCs w:val="20"/>
              </w:rPr>
            </w:pPr>
          </w:p>
          <w:p w:rsidR="0063445B" w:rsidRPr="003D2AD8" w:rsidRDefault="0063445B" w:rsidP="003D2AD8">
            <w:pPr>
              <w:rPr>
                <w:sz w:val="20"/>
                <w:szCs w:val="20"/>
              </w:rPr>
            </w:pPr>
            <w:r w:rsidRPr="003D2AD8">
              <w:rPr>
                <w:sz w:val="20"/>
                <w:szCs w:val="20"/>
              </w:rPr>
              <w:t>Cadenas Aceptadas:</w:t>
            </w:r>
          </w:p>
          <w:p w:rsidR="0063445B" w:rsidRPr="003D2AD8" w:rsidRDefault="0063445B" w:rsidP="003D2AD8">
            <w:pPr>
              <w:pStyle w:val="Prrafodelista"/>
              <w:numPr>
                <w:ilvl w:val="0"/>
                <w:numId w:val="16"/>
              </w:numPr>
              <w:rPr>
                <w:sz w:val="20"/>
                <w:szCs w:val="20"/>
              </w:rPr>
            </w:pPr>
            <w:r w:rsidRPr="003D2AD8">
              <w:rPr>
                <w:sz w:val="20"/>
                <w:szCs w:val="20"/>
              </w:rPr>
              <w:t>a</w:t>
            </w:r>
          </w:p>
          <w:p w:rsidR="0063445B" w:rsidRPr="003D2AD8" w:rsidRDefault="0063445B" w:rsidP="003D2AD8">
            <w:pPr>
              <w:pStyle w:val="Prrafodelista"/>
              <w:numPr>
                <w:ilvl w:val="0"/>
                <w:numId w:val="16"/>
              </w:numPr>
              <w:rPr>
                <w:sz w:val="20"/>
                <w:szCs w:val="20"/>
              </w:rPr>
            </w:pPr>
            <w:r w:rsidRPr="003D2AD8">
              <w:rPr>
                <w:sz w:val="20"/>
                <w:szCs w:val="20"/>
              </w:rPr>
              <w:t>aba</w:t>
            </w:r>
          </w:p>
          <w:p w:rsidR="0063445B" w:rsidRPr="003D2AD8" w:rsidRDefault="0063445B" w:rsidP="003D2AD8">
            <w:pPr>
              <w:pStyle w:val="Prrafodelista"/>
              <w:numPr>
                <w:ilvl w:val="0"/>
                <w:numId w:val="16"/>
              </w:numPr>
              <w:rPr>
                <w:sz w:val="20"/>
                <w:szCs w:val="20"/>
              </w:rPr>
            </w:pPr>
            <w:r w:rsidRPr="003D2AD8">
              <w:rPr>
                <w:sz w:val="20"/>
                <w:szCs w:val="20"/>
              </w:rPr>
              <w:t>ab</w:t>
            </w:r>
          </w:p>
          <w:p w:rsidR="0063445B" w:rsidRPr="003D2AD8" w:rsidRDefault="0063445B" w:rsidP="003D2AD8">
            <w:pPr>
              <w:rPr>
                <w:sz w:val="20"/>
                <w:szCs w:val="20"/>
              </w:rPr>
            </w:pPr>
            <w:r w:rsidRPr="003D2AD8">
              <w:rPr>
                <w:sz w:val="20"/>
                <w:szCs w:val="20"/>
              </w:rPr>
              <w:t xml:space="preserve">Cadenas No Aceptadas: </w:t>
            </w:r>
          </w:p>
          <w:p w:rsidR="0063445B" w:rsidRPr="003D2AD8" w:rsidRDefault="0063445B" w:rsidP="003D2AD8">
            <w:pPr>
              <w:pStyle w:val="Prrafodelista"/>
              <w:numPr>
                <w:ilvl w:val="0"/>
                <w:numId w:val="15"/>
              </w:numPr>
              <w:rPr>
                <w:sz w:val="20"/>
                <w:szCs w:val="20"/>
              </w:rPr>
            </w:pPr>
            <w:r w:rsidRPr="003D2AD8">
              <w:rPr>
                <w:sz w:val="20"/>
                <w:szCs w:val="20"/>
              </w:rPr>
              <w:t>Ø</w:t>
            </w:r>
          </w:p>
          <w:p w:rsidR="0063445B" w:rsidRPr="003D2AD8" w:rsidRDefault="0063445B" w:rsidP="003D2AD8">
            <w:pPr>
              <w:pStyle w:val="Prrafodelista"/>
              <w:numPr>
                <w:ilvl w:val="0"/>
                <w:numId w:val="15"/>
              </w:numPr>
              <w:rPr>
                <w:sz w:val="20"/>
                <w:szCs w:val="20"/>
              </w:rPr>
            </w:pPr>
            <w:r w:rsidRPr="003D2AD8">
              <w:rPr>
                <w:sz w:val="20"/>
                <w:szCs w:val="20"/>
              </w:rPr>
              <w:t>abaa</w:t>
            </w:r>
          </w:p>
          <w:p w:rsidR="0063445B" w:rsidRPr="003D2AD8" w:rsidRDefault="0063445B" w:rsidP="003D2AD8">
            <w:pPr>
              <w:pStyle w:val="Prrafodelista"/>
              <w:numPr>
                <w:ilvl w:val="0"/>
                <w:numId w:val="15"/>
              </w:numPr>
              <w:rPr>
                <w:sz w:val="20"/>
                <w:szCs w:val="20"/>
              </w:rPr>
            </w:pPr>
            <w:r w:rsidRPr="003D2AD8">
              <w:rPr>
                <w:sz w:val="20"/>
                <w:szCs w:val="20"/>
              </w:rPr>
              <w:t>aa</w:t>
            </w:r>
          </w:p>
          <w:p w:rsidR="0063445B" w:rsidRPr="003D2AD8" w:rsidRDefault="0063445B" w:rsidP="003D2AD8">
            <w:pPr>
              <w:pStyle w:val="Prrafodelista"/>
              <w:numPr>
                <w:ilvl w:val="0"/>
                <w:numId w:val="15"/>
              </w:numPr>
              <w:rPr>
                <w:sz w:val="20"/>
                <w:szCs w:val="20"/>
              </w:rPr>
            </w:pPr>
            <w:r w:rsidRPr="003D2AD8">
              <w:rPr>
                <w:sz w:val="20"/>
                <w:szCs w:val="20"/>
              </w:rPr>
              <w:t>bb</w:t>
            </w:r>
          </w:p>
          <w:p w:rsidR="0063445B" w:rsidRPr="003D2AD8" w:rsidRDefault="0063445B" w:rsidP="003D2AD8">
            <w:pPr>
              <w:pStyle w:val="Prrafodelista"/>
              <w:numPr>
                <w:ilvl w:val="0"/>
                <w:numId w:val="15"/>
              </w:numPr>
              <w:rPr>
                <w:sz w:val="20"/>
                <w:szCs w:val="20"/>
              </w:rPr>
            </w:pPr>
            <w:r w:rsidRPr="003D2AD8">
              <w:rPr>
                <w:sz w:val="20"/>
                <w:szCs w:val="20"/>
              </w:rPr>
              <w:t>abb</w:t>
            </w:r>
          </w:p>
          <w:p w:rsidR="0063445B" w:rsidRDefault="0063445B" w:rsidP="00A15359"/>
        </w:tc>
      </w:tr>
      <w:tr w:rsidR="0063445B" w:rsidTr="00994560">
        <w:tc>
          <w:tcPr>
            <w:tcW w:w="5514" w:type="dxa"/>
          </w:tcPr>
          <w:p w:rsidR="0063445B" w:rsidRDefault="0063445B" w:rsidP="00A15359">
            <w:r>
              <w:t xml:space="preserve">2.1) Conversión </w:t>
            </w:r>
          </w:p>
          <w:p w:rsidR="0063445B" w:rsidRDefault="0063445B" w:rsidP="00A15359"/>
          <w:p w:rsidR="0063445B" w:rsidRPr="0001201F" w:rsidRDefault="0063445B" w:rsidP="0001201F">
            <w:pPr>
              <w:jc w:val="center"/>
              <w:rPr>
                <w:sz w:val="24"/>
                <w:szCs w:val="24"/>
              </w:rPr>
            </w:pPr>
            <w:r w:rsidRPr="0029374B">
              <w:rPr>
                <w:sz w:val="24"/>
                <w:szCs w:val="24"/>
              </w:rPr>
              <w:object w:dxaOrig="5325" w:dyaOrig="2385">
                <v:shape id="_x0000_i1026" type="#_x0000_t75" style="width:214.95pt;height:84.9pt" o:ole="">
                  <v:imagedata r:id="rId25" o:title="" cropbottom="7962f"/>
                </v:shape>
                <o:OLEObject Type="Embed" ProgID="PBrush" ShapeID="_x0000_i1026" DrawAspect="Content" ObjectID="_1573572287" r:id="rId26"/>
              </w:object>
            </w:r>
          </w:p>
        </w:tc>
        <w:tc>
          <w:tcPr>
            <w:tcW w:w="3540" w:type="dxa"/>
            <w:vMerge/>
          </w:tcPr>
          <w:p w:rsidR="0063445B" w:rsidRDefault="0063445B" w:rsidP="00A15359"/>
        </w:tc>
      </w:tr>
      <w:tr w:rsidR="0063445B" w:rsidTr="00994560">
        <w:trPr>
          <w:trHeight w:val="2683"/>
        </w:trPr>
        <w:tc>
          <w:tcPr>
            <w:tcW w:w="5514" w:type="dxa"/>
          </w:tcPr>
          <w:p w:rsidR="0063445B" w:rsidRDefault="0063445B" w:rsidP="003D2AD8">
            <w:pPr>
              <w:pStyle w:val="Prrafodelista"/>
              <w:numPr>
                <w:ilvl w:val="0"/>
                <w:numId w:val="12"/>
              </w:numPr>
            </w:pPr>
            <w:r>
              <w:t>Original</w:t>
            </w:r>
            <w:r w:rsidRPr="0029374B">
              <w:rPr>
                <w:noProof/>
                <w:lang w:eastAsia="es-MX"/>
              </w:rPr>
              <w:drawing>
                <wp:inline distT="0" distB="0" distL="0" distR="0" wp14:anchorId="5D8C53EE" wp14:editId="6B7CB2B7">
                  <wp:extent cx="2581275" cy="1304295"/>
                  <wp:effectExtent l="152400" t="152400" r="333375" b="334010"/>
                  <wp:docPr id="40" name="Imagen 40" descr="C:\Users\UAEMex\Desktop\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C:\Users\UAEMex\Desktop\12.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2608" t="24874" r="78793" b="66872"/>
                          <a:stretch/>
                        </pic:blipFill>
                        <pic:spPr bwMode="auto">
                          <a:xfrm>
                            <a:off x="0" y="0"/>
                            <a:ext cx="2611375" cy="13195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vMerge w:val="restart"/>
          </w:tcPr>
          <w:tbl>
            <w:tblPr>
              <w:tblStyle w:val="Tablaconcuadrcula"/>
              <w:tblpPr w:leftFromText="141" w:rightFromText="141" w:vertAnchor="text" w:horzAnchor="margin" w:tblpY="316"/>
              <w:tblOverlap w:val="never"/>
              <w:tblW w:w="0" w:type="auto"/>
              <w:tblLayout w:type="fixed"/>
              <w:tblLook w:val="04A0" w:firstRow="1" w:lastRow="0" w:firstColumn="1" w:lastColumn="0" w:noHBand="0" w:noVBand="1"/>
            </w:tblPr>
            <w:tblGrid>
              <w:gridCol w:w="1042"/>
              <w:gridCol w:w="513"/>
              <w:gridCol w:w="567"/>
            </w:tblGrid>
            <w:tr w:rsidR="0063445B" w:rsidRPr="0029374B" w:rsidTr="0063445B">
              <w:tc>
                <w:tcPr>
                  <w:tcW w:w="1042" w:type="dxa"/>
                </w:tcPr>
                <w:p w:rsidR="0063445B" w:rsidRPr="0063445B" w:rsidRDefault="0063445B" w:rsidP="003D2AD8">
                  <w:pPr>
                    <w:rPr>
                      <w:sz w:val="20"/>
                      <w:szCs w:val="20"/>
                    </w:rPr>
                  </w:pPr>
                  <w:r w:rsidRPr="0063445B">
                    <w:rPr>
                      <w:sz w:val="20"/>
                      <w:szCs w:val="20"/>
                    </w:rPr>
                    <w:t xml:space="preserve">ESTADOS </w:t>
                  </w:r>
                </w:p>
              </w:tc>
              <w:tc>
                <w:tcPr>
                  <w:tcW w:w="513" w:type="dxa"/>
                </w:tcPr>
                <w:p w:rsidR="0063445B" w:rsidRPr="0063445B" w:rsidRDefault="0063445B" w:rsidP="003D2AD8">
                  <w:pPr>
                    <w:rPr>
                      <w:sz w:val="20"/>
                      <w:szCs w:val="20"/>
                    </w:rPr>
                  </w:pPr>
                  <w:r w:rsidRPr="0063445B">
                    <w:rPr>
                      <w:sz w:val="20"/>
                      <w:szCs w:val="20"/>
                    </w:rPr>
                    <w:t>a</w:t>
                  </w:r>
                </w:p>
              </w:tc>
              <w:tc>
                <w:tcPr>
                  <w:tcW w:w="567" w:type="dxa"/>
                </w:tcPr>
                <w:p w:rsidR="0063445B" w:rsidRPr="0063445B" w:rsidRDefault="0063445B" w:rsidP="003D2AD8">
                  <w:pPr>
                    <w:rPr>
                      <w:sz w:val="20"/>
                      <w:szCs w:val="20"/>
                    </w:rPr>
                  </w:pPr>
                  <w:r w:rsidRPr="0063445B">
                    <w:rPr>
                      <w:sz w:val="20"/>
                      <w:szCs w:val="20"/>
                    </w:rPr>
                    <w:t>b</w:t>
                  </w:r>
                </w:p>
              </w:tc>
            </w:tr>
            <w:tr w:rsidR="0063445B" w:rsidRPr="0029374B" w:rsidTr="0063445B">
              <w:tc>
                <w:tcPr>
                  <w:tcW w:w="1042" w:type="dxa"/>
                </w:tcPr>
                <w:p w:rsidR="0063445B" w:rsidRPr="0063445B" w:rsidRDefault="0063445B" w:rsidP="003D2AD8">
                  <w:pPr>
                    <w:jc w:val="center"/>
                    <w:rPr>
                      <w:sz w:val="20"/>
                      <w:szCs w:val="20"/>
                    </w:rPr>
                  </w:pPr>
                  <w:r w:rsidRPr="0063445B">
                    <w:rPr>
                      <w:sz w:val="20"/>
                      <w:szCs w:val="20"/>
                    </w:rPr>
                    <w:t>→0</w:t>
                  </w:r>
                </w:p>
              </w:tc>
              <w:tc>
                <w:tcPr>
                  <w:tcW w:w="513" w:type="dxa"/>
                </w:tcPr>
                <w:p w:rsidR="0063445B" w:rsidRPr="0063445B" w:rsidRDefault="0063445B" w:rsidP="003D2AD8">
                  <w:pPr>
                    <w:rPr>
                      <w:sz w:val="20"/>
                      <w:szCs w:val="20"/>
                    </w:rPr>
                  </w:pPr>
                  <w:r w:rsidRPr="0063445B">
                    <w:rPr>
                      <w:sz w:val="20"/>
                      <w:szCs w:val="20"/>
                    </w:rPr>
                    <w:t>0,1</w:t>
                  </w:r>
                </w:p>
              </w:tc>
              <w:tc>
                <w:tcPr>
                  <w:tcW w:w="567" w:type="dxa"/>
                </w:tcPr>
                <w:p w:rsidR="0063445B" w:rsidRPr="0063445B" w:rsidRDefault="0063445B" w:rsidP="003D2AD8">
                  <w:pPr>
                    <w:rPr>
                      <w:sz w:val="20"/>
                      <w:szCs w:val="20"/>
                    </w:rPr>
                  </w:pPr>
                  <w:r w:rsidRPr="0063445B">
                    <w:rPr>
                      <w:sz w:val="20"/>
                      <w:szCs w:val="20"/>
                    </w:rPr>
                    <w:t>-</w:t>
                  </w:r>
                </w:p>
              </w:tc>
            </w:tr>
            <w:tr w:rsidR="0063445B" w:rsidRPr="0029374B" w:rsidTr="0063445B">
              <w:tc>
                <w:tcPr>
                  <w:tcW w:w="1042" w:type="dxa"/>
                </w:tcPr>
                <w:p w:rsidR="0063445B" w:rsidRPr="0063445B" w:rsidRDefault="0063445B" w:rsidP="003D2AD8">
                  <w:pPr>
                    <w:jc w:val="center"/>
                    <w:rPr>
                      <w:sz w:val="20"/>
                      <w:szCs w:val="20"/>
                    </w:rPr>
                  </w:pPr>
                  <w:r w:rsidRPr="0063445B">
                    <w:rPr>
                      <w:sz w:val="20"/>
                      <w:szCs w:val="20"/>
                    </w:rPr>
                    <w:t>1</w:t>
                  </w:r>
                </w:p>
              </w:tc>
              <w:tc>
                <w:tcPr>
                  <w:tcW w:w="513" w:type="dxa"/>
                </w:tcPr>
                <w:p w:rsidR="0063445B" w:rsidRPr="0063445B" w:rsidRDefault="0063445B" w:rsidP="003D2AD8">
                  <w:pPr>
                    <w:rPr>
                      <w:sz w:val="20"/>
                      <w:szCs w:val="20"/>
                    </w:rPr>
                  </w:pPr>
                  <w:r w:rsidRPr="0063445B">
                    <w:rPr>
                      <w:sz w:val="20"/>
                      <w:szCs w:val="20"/>
                    </w:rPr>
                    <w:t>-</w:t>
                  </w:r>
                </w:p>
              </w:tc>
              <w:tc>
                <w:tcPr>
                  <w:tcW w:w="567" w:type="dxa"/>
                </w:tcPr>
                <w:p w:rsidR="0063445B" w:rsidRPr="0063445B" w:rsidRDefault="0063445B" w:rsidP="003D2AD8">
                  <w:pPr>
                    <w:rPr>
                      <w:sz w:val="20"/>
                      <w:szCs w:val="20"/>
                    </w:rPr>
                  </w:pPr>
                  <w:r w:rsidRPr="0063445B">
                    <w:rPr>
                      <w:sz w:val="20"/>
                      <w:szCs w:val="20"/>
                    </w:rPr>
                    <w:t>1,0</w:t>
                  </w:r>
                </w:p>
              </w:tc>
            </w:tr>
          </w:tbl>
          <w:p w:rsidR="0063445B" w:rsidRDefault="0063445B" w:rsidP="00A15359"/>
          <w:p w:rsidR="0063445B" w:rsidRDefault="0063445B" w:rsidP="003D2AD8">
            <w:pPr>
              <w:rPr>
                <w:sz w:val="20"/>
                <w:szCs w:val="20"/>
              </w:rPr>
            </w:pPr>
          </w:p>
          <w:p w:rsidR="0063445B" w:rsidRDefault="0063445B" w:rsidP="003D2AD8">
            <w:pPr>
              <w:rPr>
                <w:sz w:val="20"/>
                <w:szCs w:val="20"/>
              </w:rPr>
            </w:pPr>
          </w:p>
          <w:p w:rsidR="0063445B" w:rsidRDefault="0063445B" w:rsidP="003D2AD8">
            <w:pPr>
              <w:rPr>
                <w:sz w:val="20"/>
                <w:szCs w:val="20"/>
              </w:rPr>
            </w:pPr>
          </w:p>
          <w:p w:rsidR="0063445B" w:rsidRDefault="0063445B" w:rsidP="003D2AD8">
            <w:pPr>
              <w:rPr>
                <w:sz w:val="20"/>
                <w:szCs w:val="20"/>
              </w:rPr>
            </w:pPr>
          </w:p>
          <w:p w:rsidR="0063445B" w:rsidRDefault="0063445B" w:rsidP="003D2AD8">
            <w:pPr>
              <w:rPr>
                <w:sz w:val="20"/>
                <w:szCs w:val="20"/>
              </w:rPr>
            </w:pPr>
          </w:p>
          <w:p w:rsidR="0063445B" w:rsidRDefault="0063445B" w:rsidP="003D2AD8">
            <w:pPr>
              <w:rPr>
                <w:sz w:val="20"/>
                <w:szCs w:val="20"/>
              </w:rPr>
            </w:pPr>
          </w:p>
          <w:p w:rsidR="0063445B" w:rsidRPr="003D2AD8" w:rsidRDefault="0063445B" w:rsidP="003D2AD8">
            <w:pPr>
              <w:rPr>
                <w:sz w:val="20"/>
                <w:szCs w:val="20"/>
              </w:rPr>
            </w:pPr>
            <w:r w:rsidRPr="003D2AD8">
              <w:rPr>
                <w:sz w:val="20"/>
                <w:szCs w:val="20"/>
              </w:rPr>
              <w:t>Aceptadas:</w:t>
            </w:r>
          </w:p>
          <w:p w:rsidR="0063445B" w:rsidRPr="003D2AD8" w:rsidRDefault="0063445B" w:rsidP="003D2AD8">
            <w:pPr>
              <w:pStyle w:val="Prrafodelista"/>
              <w:numPr>
                <w:ilvl w:val="0"/>
                <w:numId w:val="17"/>
              </w:numPr>
              <w:rPr>
                <w:sz w:val="20"/>
                <w:szCs w:val="20"/>
              </w:rPr>
            </w:pPr>
            <w:r w:rsidRPr="003D2AD8">
              <w:rPr>
                <w:sz w:val="20"/>
                <w:szCs w:val="20"/>
              </w:rPr>
              <w:t>a</w:t>
            </w:r>
          </w:p>
          <w:p w:rsidR="0063445B" w:rsidRPr="003D2AD8" w:rsidRDefault="0063445B" w:rsidP="003D2AD8">
            <w:pPr>
              <w:pStyle w:val="Prrafodelista"/>
              <w:numPr>
                <w:ilvl w:val="0"/>
                <w:numId w:val="17"/>
              </w:numPr>
              <w:rPr>
                <w:sz w:val="20"/>
                <w:szCs w:val="20"/>
              </w:rPr>
            </w:pPr>
            <w:r w:rsidRPr="003D2AD8">
              <w:rPr>
                <w:sz w:val="20"/>
                <w:szCs w:val="20"/>
              </w:rPr>
              <w:t>aa</w:t>
            </w:r>
          </w:p>
          <w:p w:rsidR="0063445B" w:rsidRPr="003D2AD8" w:rsidRDefault="0063445B" w:rsidP="003D2AD8">
            <w:pPr>
              <w:pStyle w:val="Prrafodelista"/>
              <w:numPr>
                <w:ilvl w:val="0"/>
                <w:numId w:val="17"/>
              </w:numPr>
              <w:rPr>
                <w:sz w:val="20"/>
                <w:szCs w:val="20"/>
              </w:rPr>
            </w:pPr>
            <w:r w:rsidRPr="003D2AD8">
              <w:rPr>
                <w:sz w:val="20"/>
                <w:szCs w:val="20"/>
              </w:rPr>
              <w:t>ab</w:t>
            </w:r>
          </w:p>
          <w:p w:rsidR="0063445B" w:rsidRPr="003D2AD8" w:rsidRDefault="0063445B" w:rsidP="003D2AD8">
            <w:pPr>
              <w:pStyle w:val="Prrafodelista"/>
              <w:numPr>
                <w:ilvl w:val="0"/>
                <w:numId w:val="17"/>
              </w:numPr>
              <w:rPr>
                <w:sz w:val="20"/>
                <w:szCs w:val="20"/>
              </w:rPr>
            </w:pPr>
            <w:r w:rsidRPr="003D2AD8">
              <w:rPr>
                <w:sz w:val="20"/>
                <w:szCs w:val="20"/>
              </w:rPr>
              <w:t>abb</w:t>
            </w:r>
          </w:p>
          <w:p w:rsidR="0063445B" w:rsidRPr="003D2AD8" w:rsidRDefault="0063445B" w:rsidP="003D2AD8">
            <w:pPr>
              <w:pStyle w:val="Prrafodelista"/>
              <w:numPr>
                <w:ilvl w:val="0"/>
                <w:numId w:val="17"/>
              </w:numPr>
              <w:rPr>
                <w:sz w:val="20"/>
                <w:szCs w:val="20"/>
              </w:rPr>
            </w:pPr>
            <w:r w:rsidRPr="003D2AD8">
              <w:rPr>
                <w:sz w:val="20"/>
                <w:szCs w:val="20"/>
              </w:rPr>
              <w:t>aaa</w:t>
            </w:r>
          </w:p>
          <w:p w:rsidR="0063445B" w:rsidRPr="003D2AD8" w:rsidRDefault="0063445B" w:rsidP="003D2AD8">
            <w:pPr>
              <w:rPr>
                <w:sz w:val="20"/>
                <w:szCs w:val="20"/>
              </w:rPr>
            </w:pPr>
            <w:r w:rsidRPr="003D2AD8">
              <w:rPr>
                <w:sz w:val="20"/>
                <w:szCs w:val="20"/>
              </w:rPr>
              <w:t xml:space="preserve">Cadenas No Aceptadas: </w:t>
            </w:r>
          </w:p>
          <w:p w:rsidR="0063445B" w:rsidRPr="003D2AD8" w:rsidRDefault="0063445B" w:rsidP="003D2AD8">
            <w:pPr>
              <w:pStyle w:val="Prrafodelista"/>
              <w:numPr>
                <w:ilvl w:val="0"/>
                <w:numId w:val="18"/>
              </w:numPr>
              <w:rPr>
                <w:sz w:val="20"/>
                <w:szCs w:val="20"/>
              </w:rPr>
            </w:pPr>
            <w:r w:rsidRPr="003D2AD8">
              <w:rPr>
                <w:sz w:val="20"/>
                <w:szCs w:val="20"/>
              </w:rPr>
              <w:t>b</w:t>
            </w:r>
          </w:p>
          <w:p w:rsidR="0063445B" w:rsidRPr="003D2AD8" w:rsidRDefault="0063445B" w:rsidP="003D2AD8">
            <w:pPr>
              <w:pStyle w:val="Prrafodelista"/>
              <w:numPr>
                <w:ilvl w:val="0"/>
                <w:numId w:val="18"/>
              </w:numPr>
              <w:rPr>
                <w:sz w:val="20"/>
                <w:szCs w:val="20"/>
              </w:rPr>
            </w:pPr>
            <w:r w:rsidRPr="003D2AD8">
              <w:rPr>
                <w:sz w:val="20"/>
                <w:szCs w:val="20"/>
              </w:rPr>
              <w:t>ba</w:t>
            </w:r>
          </w:p>
          <w:p w:rsidR="0063445B" w:rsidRPr="003D2AD8" w:rsidRDefault="0063445B" w:rsidP="003D2AD8">
            <w:pPr>
              <w:pStyle w:val="Prrafodelista"/>
              <w:numPr>
                <w:ilvl w:val="0"/>
                <w:numId w:val="18"/>
              </w:numPr>
              <w:rPr>
                <w:sz w:val="20"/>
                <w:szCs w:val="20"/>
              </w:rPr>
            </w:pPr>
            <w:r w:rsidRPr="003D2AD8">
              <w:rPr>
                <w:sz w:val="20"/>
                <w:szCs w:val="20"/>
              </w:rPr>
              <w:t>bb</w:t>
            </w:r>
          </w:p>
          <w:p w:rsidR="0063445B" w:rsidRPr="003D2AD8" w:rsidRDefault="0063445B" w:rsidP="003D2AD8">
            <w:pPr>
              <w:pStyle w:val="Prrafodelista"/>
              <w:numPr>
                <w:ilvl w:val="0"/>
                <w:numId w:val="18"/>
              </w:numPr>
              <w:rPr>
                <w:sz w:val="20"/>
                <w:szCs w:val="20"/>
              </w:rPr>
            </w:pPr>
            <w:r w:rsidRPr="003D2AD8">
              <w:rPr>
                <w:sz w:val="20"/>
                <w:szCs w:val="20"/>
              </w:rPr>
              <w:t>bba</w:t>
            </w:r>
          </w:p>
          <w:p w:rsidR="0063445B" w:rsidRPr="003D2AD8" w:rsidRDefault="0063445B" w:rsidP="003D2AD8">
            <w:pPr>
              <w:pStyle w:val="Prrafodelista"/>
              <w:numPr>
                <w:ilvl w:val="0"/>
                <w:numId w:val="18"/>
              </w:numPr>
              <w:rPr>
                <w:sz w:val="20"/>
                <w:szCs w:val="20"/>
              </w:rPr>
            </w:pPr>
            <w:r w:rsidRPr="003D2AD8">
              <w:rPr>
                <w:sz w:val="20"/>
                <w:szCs w:val="20"/>
              </w:rPr>
              <w:t>bab</w:t>
            </w:r>
          </w:p>
          <w:p w:rsidR="0063445B" w:rsidRDefault="0063445B" w:rsidP="00A15359"/>
          <w:p w:rsidR="0063445B" w:rsidRDefault="0063445B" w:rsidP="0001201F"/>
          <w:p w:rsidR="0063445B" w:rsidRDefault="0063445B" w:rsidP="0001201F"/>
          <w:p w:rsidR="0063445B" w:rsidRDefault="0063445B" w:rsidP="0001201F"/>
          <w:p w:rsidR="0063445B" w:rsidRDefault="0063445B" w:rsidP="0001201F"/>
          <w:p w:rsidR="0063445B" w:rsidRDefault="0063445B" w:rsidP="0001201F"/>
          <w:p w:rsidR="00D11277" w:rsidRDefault="00D11277" w:rsidP="00D11277"/>
          <w:p w:rsidR="00207BF0" w:rsidRDefault="00207BF0" w:rsidP="00D11277"/>
          <w:p w:rsidR="00207BF0" w:rsidRDefault="00207BF0" w:rsidP="00D11277"/>
        </w:tc>
      </w:tr>
      <w:tr w:rsidR="0063445B" w:rsidTr="00994560">
        <w:tc>
          <w:tcPr>
            <w:tcW w:w="5514" w:type="dxa"/>
          </w:tcPr>
          <w:p w:rsidR="0063445B" w:rsidRDefault="0063445B" w:rsidP="00A15359">
            <w:r>
              <w:t xml:space="preserve">3.1) Conversión  </w:t>
            </w:r>
          </w:p>
          <w:p w:rsidR="0063445B" w:rsidRDefault="0063445B" w:rsidP="00A15359"/>
          <w:p w:rsidR="0063445B" w:rsidRDefault="0063445B" w:rsidP="003D2AD8">
            <w:pPr>
              <w:jc w:val="center"/>
            </w:pPr>
            <w:r w:rsidRPr="0029374B">
              <w:rPr>
                <w:noProof/>
                <w:sz w:val="24"/>
                <w:szCs w:val="24"/>
                <w:lang w:eastAsia="es-MX"/>
              </w:rPr>
              <w:drawing>
                <wp:inline distT="0" distB="0" distL="0" distR="0" wp14:anchorId="29E10DD8" wp14:editId="39DCD895">
                  <wp:extent cx="2612186" cy="1469470"/>
                  <wp:effectExtent l="152400" t="152400" r="340995" b="340360"/>
                  <wp:docPr id="43" name="Imagen 43" descr="C:\Users\UAEMex\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AEMex\Desktop\Diagram1.jpeg"/>
                          <pic:cNvPicPr>
                            <a:picLocks noChangeAspect="1" noChangeArrowheads="1"/>
                          </pic:cNvPicPr>
                        </pic:nvPicPr>
                        <pic:blipFill rotWithShape="1">
                          <a:blip r:embed="rId27">
                            <a:extLst>
                              <a:ext uri="{28A0092B-C50C-407E-A947-70E740481C1C}">
                                <a14:useLocalDpi xmlns:a14="http://schemas.microsoft.com/office/drawing/2010/main" val="0"/>
                              </a:ext>
                            </a:extLst>
                          </a:blip>
                          <a:srcRect l="7573"/>
                          <a:stretch/>
                        </pic:blipFill>
                        <pic:spPr bwMode="auto">
                          <a:xfrm>
                            <a:off x="0" y="0"/>
                            <a:ext cx="2644093" cy="14874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vMerge/>
          </w:tcPr>
          <w:p w:rsidR="0063445B" w:rsidRDefault="0063445B" w:rsidP="00A15359"/>
        </w:tc>
      </w:tr>
      <w:tr w:rsidR="0063445B" w:rsidTr="00994560">
        <w:trPr>
          <w:trHeight w:val="36"/>
        </w:trPr>
        <w:tc>
          <w:tcPr>
            <w:tcW w:w="5514" w:type="dxa"/>
          </w:tcPr>
          <w:p w:rsidR="0063445B" w:rsidRDefault="0063445B" w:rsidP="003D2AD8">
            <w:pPr>
              <w:pStyle w:val="Prrafodelista"/>
              <w:numPr>
                <w:ilvl w:val="0"/>
                <w:numId w:val="12"/>
              </w:numPr>
            </w:pPr>
            <w:r>
              <w:lastRenderedPageBreak/>
              <w:t xml:space="preserve">Original </w:t>
            </w:r>
          </w:p>
          <w:p w:rsidR="0063445B" w:rsidRDefault="00597B8B" w:rsidP="003D2AD8">
            <w:pPr>
              <w:pStyle w:val="Prrafodelista"/>
            </w:pPr>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1577340</wp:posOffset>
                      </wp:positionH>
                      <wp:positionV relativeFrom="paragraph">
                        <wp:posOffset>1412240</wp:posOffset>
                      </wp:positionV>
                      <wp:extent cx="123825" cy="45720"/>
                      <wp:effectExtent l="0" t="38100" r="47625" b="68580"/>
                      <wp:wrapNone/>
                      <wp:docPr id="3" name="Conector recto de flech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825" cy="45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DBBE9" id="Conector recto de flecha 32" o:spid="_x0000_s1026" type="#_x0000_t32" style="position:absolute;margin-left:124.2pt;margin-top:111.2pt;width:9.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" strokecolor="black [3200]" strokeweight="1.5pt">
                      <v:stroke endarrow="block" joinstyle="miter"/>
                      <o:lock v:ext="edit" shapetype="f"/>
                    </v:shape>
                  </w:pict>
                </mc:Fallback>
              </mc:AlternateContent>
            </w: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2599690</wp:posOffset>
                      </wp:positionH>
                      <wp:positionV relativeFrom="paragraph">
                        <wp:posOffset>688340</wp:posOffset>
                      </wp:positionV>
                      <wp:extent cx="226060" cy="223520"/>
                      <wp:effectExtent l="0" t="0" r="21590" b="24130"/>
                      <wp:wrapNone/>
                      <wp:docPr id="2"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2235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9721B" id="Elipse 31" o:spid="_x0000_s1026" style="position:absolute;margin-left:204.7pt;margin-top:54.2pt;width:17.8pt;height:1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" filled="f" strokecolor="black [3213]" strokeweight="1pt">
                      <v:stroke joinstyle="miter"/>
                      <v:path arrowok="t"/>
                    </v:oval>
                  </w:pict>
                </mc:Fallback>
              </mc:AlternateContent>
            </w:r>
            <w:r w:rsidR="0063445B" w:rsidRPr="0029374B">
              <w:rPr>
                <w:noProof/>
                <w:sz w:val="24"/>
                <w:szCs w:val="24"/>
                <w:lang w:eastAsia="es-MX"/>
              </w:rPr>
              <w:drawing>
                <wp:inline distT="0" distB="0" distL="0" distR="0" wp14:anchorId="02B695C0" wp14:editId="319B98BA">
                  <wp:extent cx="2342866" cy="2337137"/>
                  <wp:effectExtent l="152400" t="152400" r="343535" b="349250"/>
                  <wp:docPr id="9" name="Imagen 9" descr="C:\Users\UAEMex\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AEMex\Desktop\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076" cy="2356300"/>
                          </a:xfrm>
                          <a:prstGeom prst="rect">
                            <a:avLst/>
                          </a:prstGeom>
                          <a:ln>
                            <a:noFill/>
                          </a:ln>
                          <a:effectLst>
                            <a:outerShdw blurRad="292100" dist="139700" dir="2700000" algn="tl" rotWithShape="0">
                              <a:srgbClr val="333333">
                                <a:alpha val="65000"/>
                              </a:srgbClr>
                            </a:outerShdw>
                          </a:effectLst>
                        </pic:spPr>
                      </pic:pic>
                    </a:graphicData>
                  </a:graphic>
                </wp:inline>
              </w:drawing>
            </w:r>
          </w:p>
          <w:p w:rsidR="00597B8B" w:rsidRDefault="00597B8B" w:rsidP="003D2AD8">
            <w:pPr>
              <w:pStyle w:val="Prrafodelista"/>
            </w:pPr>
          </w:p>
          <w:p w:rsidR="00D11277" w:rsidRDefault="00D11277" w:rsidP="00597B8B"/>
        </w:tc>
        <w:tc>
          <w:tcPr>
            <w:tcW w:w="3540" w:type="dxa"/>
            <w:vMerge w:val="restart"/>
          </w:tcPr>
          <w:p w:rsidR="0063445B" w:rsidRDefault="0063445B" w:rsidP="00A15359"/>
          <w:p w:rsidR="0063445B" w:rsidRDefault="0063445B" w:rsidP="00A15359"/>
          <w:tbl>
            <w:tblPr>
              <w:tblStyle w:val="Tablaconcuadrcula"/>
              <w:tblpPr w:leftFromText="141" w:rightFromText="141" w:vertAnchor="text" w:horzAnchor="margin" w:tblpY="282"/>
              <w:tblOverlap w:val="never"/>
              <w:tblW w:w="2547" w:type="dxa"/>
              <w:tblLayout w:type="fixed"/>
              <w:tblLook w:val="04A0" w:firstRow="1" w:lastRow="0" w:firstColumn="1" w:lastColumn="0" w:noHBand="0" w:noVBand="1"/>
            </w:tblPr>
            <w:tblGrid>
              <w:gridCol w:w="988"/>
              <w:gridCol w:w="850"/>
              <w:gridCol w:w="709"/>
            </w:tblGrid>
            <w:tr w:rsidR="0063445B" w:rsidRPr="0029374B" w:rsidTr="0063445B">
              <w:tc>
                <w:tcPr>
                  <w:tcW w:w="988" w:type="dxa"/>
                </w:tcPr>
                <w:p w:rsidR="0063445B" w:rsidRPr="0063445B" w:rsidRDefault="0063445B" w:rsidP="0063445B">
                  <w:pPr>
                    <w:rPr>
                      <w:sz w:val="20"/>
                      <w:szCs w:val="20"/>
                    </w:rPr>
                  </w:pPr>
                  <w:r w:rsidRPr="0063445B">
                    <w:rPr>
                      <w:sz w:val="20"/>
                      <w:szCs w:val="20"/>
                    </w:rPr>
                    <w:t xml:space="preserve">ESTADOS </w:t>
                  </w:r>
                </w:p>
              </w:tc>
              <w:tc>
                <w:tcPr>
                  <w:tcW w:w="850" w:type="dxa"/>
                </w:tcPr>
                <w:p w:rsidR="0063445B" w:rsidRPr="0063445B" w:rsidRDefault="0063445B" w:rsidP="0063445B">
                  <w:pPr>
                    <w:jc w:val="center"/>
                    <w:rPr>
                      <w:sz w:val="20"/>
                      <w:szCs w:val="20"/>
                    </w:rPr>
                  </w:pPr>
                  <w:r w:rsidRPr="0063445B">
                    <w:rPr>
                      <w:sz w:val="20"/>
                      <w:szCs w:val="20"/>
                    </w:rPr>
                    <w:t>a</w:t>
                  </w:r>
                </w:p>
              </w:tc>
              <w:tc>
                <w:tcPr>
                  <w:tcW w:w="709" w:type="dxa"/>
                </w:tcPr>
                <w:p w:rsidR="0063445B" w:rsidRPr="0063445B" w:rsidRDefault="0063445B" w:rsidP="0063445B">
                  <w:pPr>
                    <w:jc w:val="center"/>
                    <w:rPr>
                      <w:sz w:val="20"/>
                      <w:szCs w:val="20"/>
                    </w:rPr>
                  </w:pPr>
                  <w:r w:rsidRPr="0063445B">
                    <w:rPr>
                      <w:sz w:val="20"/>
                      <w:szCs w:val="20"/>
                    </w:rPr>
                    <w:t>b</w:t>
                  </w:r>
                </w:p>
              </w:tc>
            </w:tr>
            <w:tr w:rsidR="0063445B" w:rsidRPr="0029374B" w:rsidTr="0063445B">
              <w:tc>
                <w:tcPr>
                  <w:tcW w:w="988" w:type="dxa"/>
                </w:tcPr>
                <w:p w:rsidR="0063445B" w:rsidRPr="0063445B" w:rsidRDefault="0063445B" w:rsidP="0063445B">
                  <w:pPr>
                    <w:jc w:val="center"/>
                    <w:rPr>
                      <w:sz w:val="20"/>
                      <w:szCs w:val="20"/>
                    </w:rPr>
                  </w:pPr>
                  <w:r w:rsidRPr="0063445B">
                    <w:rPr>
                      <w:sz w:val="20"/>
                      <w:szCs w:val="20"/>
                    </w:rPr>
                    <w:t>→0</w:t>
                  </w:r>
                </w:p>
              </w:tc>
              <w:tc>
                <w:tcPr>
                  <w:tcW w:w="850" w:type="dxa"/>
                </w:tcPr>
                <w:p w:rsidR="0063445B" w:rsidRPr="0063445B" w:rsidRDefault="0063445B" w:rsidP="0063445B">
                  <w:pPr>
                    <w:jc w:val="center"/>
                    <w:rPr>
                      <w:sz w:val="20"/>
                      <w:szCs w:val="20"/>
                    </w:rPr>
                  </w:pPr>
                  <w:r w:rsidRPr="0063445B">
                    <w:rPr>
                      <w:sz w:val="20"/>
                      <w:szCs w:val="20"/>
                    </w:rPr>
                    <w:t>3,2,4,1</w:t>
                  </w:r>
                </w:p>
              </w:tc>
              <w:tc>
                <w:tcPr>
                  <w:tcW w:w="709" w:type="dxa"/>
                </w:tcPr>
                <w:p w:rsidR="0063445B" w:rsidRPr="0063445B" w:rsidRDefault="0063445B" w:rsidP="0063445B">
                  <w:pPr>
                    <w:pStyle w:val="Prrafodelista"/>
                    <w:numPr>
                      <w:ilvl w:val="0"/>
                      <w:numId w:val="19"/>
                    </w:numPr>
                    <w:jc w:val="center"/>
                    <w:rPr>
                      <w:sz w:val="20"/>
                      <w:szCs w:val="20"/>
                    </w:rPr>
                  </w:pPr>
                  <w:r w:rsidRPr="0063445B">
                    <w:rPr>
                      <w:sz w:val="20"/>
                      <w:szCs w:val="20"/>
                    </w:rPr>
                    <w:t>-</w:t>
                  </w:r>
                </w:p>
              </w:tc>
            </w:tr>
            <w:tr w:rsidR="0063445B" w:rsidRPr="0029374B" w:rsidTr="0063445B">
              <w:tc>
                <w:tcPr>
                  <w:tcW w:w="988" w:type="dxa"/>
                </w:tcPr>
                <w:p w:rsidR="0063445B" w:rsidRPr="0063445B" w:rsidRDefault="0063445B" w:rsidP="0063445B">
                  <w:pPr>
                    <w:jc w:val="center"/>
                    <w:rPr>
                      <w:sz w:val="20"/>
                      <w:szCs w:val="20"/>
                    </w:rPr>
                  </w:pPr>
                  <w:r w:rsidRPr="0063445B">
                    <w:rPr>
                      <w:sz w:val="20"/>
                      <w:szCs w:val="20"/>
                    </w:rPr>
                    <w:t>1</w:t>
                  </w:r>
                </w:p>
              </w:tc>
              <w:tc>
                <w:tcPr>
                  <w:tcW w:w="850" w:type="dxa"/>
                </w:tcPr>
                <w:p w:rsidR="0063445B" w:rsidRPr="0063445B" w:rsidRDefault="0063445B" w:rsidP="0063445B">
                  <w:pPr>
                    <w:jc w:val="center"/>
                    <w:rPr>
                      <w:sz w:val="20"/>
                      <w:szCs w:val="20"/>
                    </w:rPr>
                  </w:pPr>
                  <w:r w:rsidRPr="0063445B">
                    <w:rPr>
                      <w:sz w:val="20"/>
                      <w:szCs w:val="20"/>
                    </w:rPr>
                    <w:t>-</w:t>
                  </w:r>
                </w:p>
              </w:tc>
              <w:tc>
                <w:tcPr>
                  <w:tcW w:w="709" w:type="dxa"/>
                </w:tcPr>
                <w:p w:rsidR="0063445B" w:rsidRPr="0063445B" w:rsidRDefault="0063445B" w:rsidP="0063445B">
                  <w:pPr>
                    <w:jc w:val="center"/>
                    <w:rPr>
                      <w:sz w:val="20"/>
                      <w:szCs w:val="20"/>
                    </w:rPr>
                  </w:pPr>
                  <w:r w:rsidRPr="0063445B">
                    <w:rPr>
                      <w:sz w:val="20"/>
                      <w:szCs w:val="20"/>
                    </w:rPr>
                    <w:t>3</w:t>
                  </w:r>
                </w:p>
              </w:tc>
            </w:tr>
            <w:tr w:rsidR="0063445B" w:rsidRPr="0029374B" w:rsidTr="0063445B">
              <w:tc>
                <w:tcPr>
                  <w:tcW w:w="988" w:type="dxa"/>
                </w:tcPr>
                <w:p w:rsidR="0063445B" w:rsidRPr="0063445B" w:rsidRDefault="0063445B" w:rsidP="0063445B">
                  <w:pPr>
                    <w:jc w:val="center"/>
                    <w:rPr>
                      <w:sz w:val="20"/>
                      <w:szCs w:val="20"/>
                    </w:rPr>
                  </w:pPr>
                  <w:r w:rsidRPr="0063445B">
                    <w:rPr>
                      <w:sz w:val="20"/>
                      <w:szCs w:val="20"/>
                    </w:rPr>
                    <w:t>2</w:t>
                  </w:r>
                </w:p>
              </w:tc>
              <w:tc>
                <w:tcPr>
                  <w:tcW w:w="850" w:type="dxa"/>
                </w:tcPr>
                <w:p w:rsidR="0063445B" w:rsidRPr="0063445B" w:rsidRDefault="0063445B" w:rsidP="0063445B">
                  <w:pPr>
                    <w:jc w:val="center"/>
                    <w:rPr>
                      <w:sz w:val="20"/>
                      <w:szCs w:val="20"/>
                    </w:rPr>
                  </w:pPr>
                  <w:r w:rsidRPr="0063445B">
                    <w:rPr>
                      <w:sz w:val="20"/>
                      <w:szCs w:val="20"/>
                    </w:rPr>
                    <w:t>-</w:t>
                  </w:r>
                </w:p>
              </w:tc>
              <w:tc>
                <w:tcPr>
                  <w:tcW w:w="709" w:type="dxa"/>
                </w:tcPr>
                <w:p w:rsidR="0063445B" w:rsidRPr="0063445B" w:rsidRDefault="0063445B" w:rsidP="0063445B">
                  <w:pPr>
                    <w:jc w:val="center"/>
                    <w:rPr>
                      <w:sz w:val="20"/>
                      <w:szCs w:val="20"/>
                    </w:rPr>
                  </w:pPr>
                  <w:r w:rsidRPr="0063445B">
                    <w:rPr>
                      <w:sz w:val="20"/>
                      <w:szCs w:val="20"/>
                    </w:rPr>
                    <w:t>4</w:t>
                  </w:r>
                </w:p>
              </w:tc>
            </w:tr>
            <w:tr w:rsidR="0063445B" w:rsidRPr="0029374B" w:rsidTr="0063445B">
              <w:tc>
                <w:tcPr>
                  <w:tcW w:w="988" w:type="dxa"/>
                </w:tcPr>
                <w:p w:rsidR="0063445B" w:rsidRPr="0063445B" w:rsidRDefault="0063445B" w:rsidP="0063445B">
                  <w:pPr>
                    <w:jc w:val="center"/>
                    <w:rPr>
                      <w:sz w:val="20"/>
                      <w:szCs w:val="20"/>
                    </w:rPr>
                  </w:pPr>
                  <w:r w:rsidRPr="0063445B">
                    <w:rPr>
                      <w:sz w:val="20"/>
                      <w:szCs w:val="20"/>
                    </w:rPr>
                    <w:t>3</w:t>
                  </w:r>
                </w:p>
              </w:tc>
              <w:tc>
                <w:tcPr>
                  <w:tcW w:w="850" w:type="dxa"/>
                </w:tcPr>
                <w:p w:rsidR="0063445B" w:rsidRPr="0063445B" w:rsidRDefault="0063445B" w:rsidP="0063445B">
                  <w:pPr>
                    <w:jc w:val="center"/>
                    <w:rPr>
                      <w:sz w:val="20"/>
                      <w:szCs w:val="20"/>
                    </w:rPr>
                  </w:pPr>
                  <w:r w:rsidRPr="0063445B">
                    <w:rPr>
                      <w:sz w:val="20"/>
                      <w:szCs w:val="20"/>
                    </w:rPr>
                    <w:t>-</w:t>
                  </w:r>
                </w:p>
              </w:tc>
              <w:tc>
                <w:tcPr>
                  <w:tcW w:w="709" w:type="dxa"/>
                </w:tcPr>
                <w:p w:rsidR="0063445B" w:rsidRPr="0063445B" w:rsidRDefault="0063445B" w:rsidP="0063445B">
                  <w:pPr>
                    <w:jc w:val="center"/>
                    <w:rPr>
                      <w:sz w:val="20"/>
                      <w:szCs w:val="20"/>
                    </w:rPr>
                  </w:pPr>
                  <w:r w:rsidRPr="0063445B">
                    <w:rPr>
                      <w:sz w:val="20"/>
                      <w:szCs w:val="20"/>
                    </w:rPr>
                    <w:t>2</w:t>
                  </w:r>
                </w:p>
              </w:tc>
            </w:tr>
            <w:tr w:rsidR="0063445B" w:rsidRPr="0029374B" w:rsidTr="0063445B">
              <w:tc>
                <w:tcPr>
                  <w:tcW w:w="988" w:type="dxa"/>
                </w:tcPr>
                <w:p w:rsidR="0063445B" w:rsidRPr="0063445B" w:rsidRDefault="0063445B" w:rsidP="0063445B">
                  <w:pPr>
                    <w:jc w:val="center"/>
                    <w:rPr>
                      <w:sz w:val="20"/>
                      <w:szCs w:val="20"/>
                    </w:rPr>
                  </w:pPr>
                  <w:r w:rsidRPr="0063445B">
                    <w:rPr>
                      <w:sz w:val="20"/>
                      <w:szCs w:val="20"/>
                    </w:rPr>
                    <w:t>*4</w:t>
                  </w:r>
                </w:p>
              </w:tc>
              <w:tc>
                <w:tcPr>
                  <w:tcW w:w="850" w:type="dxa"/>
                </w:tcPr>
                <w:p w:rsidR="0063445B" w:rsidRPr="0063445B" w:rsidRDefault="0063445B" w:rsidP="0063445B">
                  <w:pPr>
                    <w:jc w:val="center"/>
                    <w:rPr>
                      <w:sz w:val="20"/>
                      <w:szCs w:val="20"/>
                    </w:rPr>
                  </w:pPr>
                  <w:r w:rsidRPr="0063445B">
                    <w:rPr>
                      <w:sz w:val="20"/>
                      <w:szCs w:val="20"/>
                    </w:rPr>
                    <w:t>-</w:t>
                  </w:r>
                </w:p>
              </w:tc>
              <w:tc>
                <w:tcPr>
                  <w:tcW w:w="709" w:type="dxa"/>
                </w:tcPr>
                <w:p w:rsidR="0063445B" w:rsidRPr="0063445B" w:rsidRDefault="0063445B" w:rsidP="0063445B">
                  <w:pPr>
                    <w:jc w:val="center"/>
                    <w:rPr>
                      <w:sz w:val="20"/>
                      <w:szCs w:val="20"/>
                    </w:rPr>
                  </w:pPr>
                  <w:r w:rsidRPr="0063445B">
                    <w:rPr>
                      <w:sz w:val="20"/>
                      <w:szCs w:val="20"/>
                    </w:rPr>
                    <w:t>1</w:t>
                  </w:r>
                </w:p>
              </w:tc>
            </w:tr>
          </w:tbl>
          <w:p w:rsidR="0063445B" w:rsidRDefault="0063445B" w:rsidP="00A15359"/>
          <w:p w:rsidR="0063445B" w:rsidRDefault="0063445B" w:rsidP="0063445B">
            <w:pPr>
              <w:rPr>
                <w:sz w:val="20"/>
                <w:szCs w:val="20"/>
              </w:rPr>
            </w:pPr>
          </w:p>
          <w:p w:rsidR="0063445B" w:rsidRDefault="0063445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597B8B" w:rsidRDefault="00597B8B" w:rsidP="0063445B">
            <w:pPr>
              <w:rPr>
                <w:sz w:val="20"/>
                <w:szCs w:val="20"/>
              </w:rPr>
            </w:pPr>
          </w:p>
          <w:p w:rsidR="0063445B" w:rsidRDefault="0063445B" w:rsidP="0063445B">
            <w:pPr>
              <w:rPr>
                <w:sz w:val="20"/>
                <w:szCs w:val="20"/>
              </w:rPr>
            </w:pPr>
          </w:p>
          <w:p w:rsidR="00597B8B" w:rsidRDefault="00597B8B" w:rsidP="0063445B">
            <w:pPr>
              <w:rPr>
                <w:sz w:val="20"/>
                <w:szCs w:val="20"/>
              </w:rPr>
            </w:pPr>
          </w:p>
          <w:p w:rsidR="0063445B" w:rsidRPr="0063445B" w:rsidRDefault="0063445B" w:rsidP="0063445B">
            <w:pPr>
              <w:rPr>
                <w:sz w:val="20"/>
                <w:szCs w:val="20"/>
              </w:rPr>
            </w:pPr>
            <w:r w:rsidRPr="0063445B">
              <w:rPr>
                <w:sz w:val="20"/>
                <w:szCs w:val="20"/>
              </w:rPr>
              <w:t>Cadenas Aceptadas:</w:t>
            </w:r>
          </w:p>
          <w:p w:rsidR="0063445B" w:rsidRPr="0063445B" w:rsidRDefault="0063445B" w:rsidP="0063445B">
            <w:pPr>
              <w:pStyle w:val="Prrafodelista"/>
              <w:numPr>
                <w:ilvl w:val="0"/>
                <w:numId w:val="20"/>
              </w:numPr>
              <w:rPr>
                <w:sz w:val="20"/>
                <w:szCs w:val="20"/>
              </w:rPr>
            </w:pPr>
            <w:r w:rsidRPr="0063445B">
              <w:rPr>
                <w:sz w:val="20"/>
                <w:szCs w:val="20"/>
              </w:rPr>
              <w:t>a</w:t>
            </w:r>
          </w:p>
          <w:p w:rsidR="0063445B" w:rsidRPr="0063445B" w:rsidRDefault="0063445B" w:rsidP="0063445B">
            <w:pPr>
              <w:pStyle w:val="Prrafodelista"/>
              <w:numPr>
                <w:ilvl w:val="0"/>
                <w:numId w:val="20"/>
              </w:numPr>
              <w:rPr>
                <w:sz w:val="20"/>
                <w:szCs w:val="20"/>
              </w:rPr>
            </w:pPr>
            <w:r w:rsidRPr="0063445B">
              <w:rPr>
                <w:sz w:val="20"/>
                <w:szCs w:val="20"/>
              </w:rPr>
              <w:t>ab</w:t>
            </w:r>
          </w:p>
          <w:p w:rsidR="0063445B" w:rsidRPr="0063445B" w:rsidRDefault="0063445B" w:rsidP="0063445B">
            <w:pPr>
              <w:pStyle w:val="Prrafodelista"/>
              <w:numPr>
                <w:ilvl w:val="0"/>
                <w:numId w:val="20"/>
              </w:numPr>
              <w:rPr>
                <w:sz w:val="20"/>
                <w:szCs w:val="20"/>
              </w:rPr>
            </w:pPr>
            <w:r w:rsidRPr="0063445B">
              <w:rPr>
                <w:sz w:val="20"/>
                <w:szCs w:val="20"/>
              </w:rPr>
              <w:t>abb</w:t>
            </w:r>
          </w:p>
          <w:p w:rsidR="0063445B" w:rsidRPr="0063445B" w:rsidRDefault="0063445B" w:rsidP="0063445B">
            <w:pPr>
              <w:pStyle w:val="Prrafodelista"/>
              <w:numPr>
                <w:ilvl w:val="0"/>
                <w:numId w:val="20"/>
              </w:numPr>
              <w:rPr>
                <w:sz w:val="20"/>
                <w:szCs w:val="20"/>
              </w:rPr>
            </w:pPr>
            <w:r w:rsidRPr="0063445B">
              <w:rPr>
                <w:sz w:val="20"/>
                <w:szCs w:val="20"/>
              </w:rPr>
              <w:t>abbb</w:t>
            </w:r>
          </w:p>
          <w:p w:rsidR="0063445B" w:rsidRPr="0063445B" w:rsidRDefault="0063445B" w:rsidP="0063445B">
            <w:pPr>
              <w:pStyle w:val="Prrafodelista"/>
              <w:numPr>
                <w:ilvl w:val="0"/>
                <w:numId w:val="20"/>
              </w:numPr>
              <w:rPr>
                <w:sz w:val="20"/>
                <w:szCs w:val="20"/>
              </w:rPr>
            </w:pPr>
            <w:r w:rsidRPr="0063445B">
              <w:rPr>
                <w:sz w:val="20"/>
                <w:szCs w:val="20"/>
              </w:rPr>
              <w:t>abbbb</w:t>
            </w:r>
          </w:p>
          <w:p w:rsidR="0063445B" w:rsidRPr="0063445B" w:rsidRDefault="0063445B" w:rsidP="0063445B">
            <w:pPr>
              <w:pStyle w:val="Prrafodelista"/>
              <w:numPr>
                <w:ilvl w:val="0"/>
                <w:numId w:val="20"/>
              </w:numPr>
              <w:rPr>
                <w:sz w:val="20"/>
                <w:szCs w:val="20"/>
              </w:rPr>
            </w:pPr>
            <w:r w:rsidRPr="0063445B">
              <w:rPr>
                <w:sz w:val="20"/>
                <w:szCs w:val="20"/>
              </w:rPr>
              <w:t>abbbbb</w:t>
            </w:r>
          </w:p>
          <w:p w:rsidR="0063445B" w:rsidRPr="0063445B" w:rsidRDefault="0063445B" w:rsidP="0063445B">
            <w:pPr>
              <w:rPr>
                <w:sz w:val="20"/>
                <w:szCs w:val="20"/>
              </w:rPr>
            </w:pPr>
            <w:r w:rsidRPr="0063445B">
              <w:rPr>
                <w:sz w:val="20"/>
                <w:szCs w:val="20"/>
              </w:rPr>
              <w:t xml:space="preserve">Cadenas No Aceptadas: </w:t>
            </w:r>
          </w:p>
          <w:p w:rsidR="0063445B" w:rsidRPr="0063445B" w:rsidRDefault="0063445B" w:rsidP="0063445B">
            <w:pPr>
              <w:pStyle w:val="Prrafodelista"/>
              <w:numPr>
                <w:ilvl w:val="0"/>
                <w:numId w:val="15"/>
              </w:numPr>
              <w:rPr>
                <w:sz w:val="20"/>
                <w:szCs w:val="20"/>
              </w:rPr>
            </w:pPr>
            <w:r w:rsidRPr="0063445B">
              <w:rPr>
                <w:sz w:val="20"/>
                <w:szCs w:val="20"/>
              </w:rPr>
              <w:t>Ø</w:t>
            </w:r>
          </w:p>
          <w:p w:rsidR="0063445B" w:rsidRPr="0063445B" w:rsidRDefault="0063445B" w:rsidP="0063445B">
            <w:pPr>
              <w:pStyle w:val="Prrafodelista"/>
              <w:numPr>
                <w:ilvl w:val="0"/>
                <w:numId w:val="15"/>
              </w:numPr>
              <w:rPr>
                <w:sz w:val="20"/>
                <w:szCs w:val="20"/>
              </w:rPr>
            </w:pPr>
            <w:r w:rsidRPr="0063445B">
              <w:rPr>
                <w:sz w:val="20"/>
                <w:szCs w:val="20"/>
              </w:rPr>
              <w:t>b</w:t>
            </w:r>
          </w:p>
          <w:p w:rsidR="0063445B" w:rsidRPr="0063445B" w:rsidRDefault="0063445B" w:rsidP="0063445B">
            <w:pPr>
              <w:pStyle w:val="Prrafodelista"/>
              <w:numPr>
                <w:ilvl w:val="0"/>
                <w:numId w:val="15"/>
              </w:numPr>
              <w:rPr>
                <w:sz w:val="20"/>
                <w:szCs w:val="20"/>
              </w:rPr>
            </w:pPr>
            <w:r w:rsidRPr="0063445B">
              <w:rPr>
                <w:sz w:val="20"/>
                <w:szCs w:val="20"/>
              </w:rPr>
              <w:t>bb</w:t>
            </w:r>
          </w:p>
          <w:p w:rsidR="0063445B" w:rsidRPr="0063445B" w:rsidRDefault="0063445B" w:rsidP="0063445B">
            <w:pPr>
              <w:pStyle w:val="Prrafodelista"/>
              <w:numPr>
                <w:ilvl w:val="0"/>
                <w:numId w:val="15"/>
              </w:numPr>
              <w:rPr>
                <w:sz w:val="20"/>
                <w:szCs w:val="20"/>
              </w:rPr>
            </w:pPr>
            <w:r w:rsidRPr="0063445B">
              <w:rPr>
                <w:sz w:val="20"/>
                <w:szCs w:val="20"/>
              </w:rPr>
              <w:t>ba</w:t>
            </w:r>
          </w:p>
          <w:p w:rsidR="0063445B" w:rsidRPr="0063445B" w:rsidRDefault="0063445B" w:rsidP="0063445B">
            <w:pPr>
              <w:pStyle w:val="Prrafodelista"/>
              <w:numPr>
                <w:ilvl w:val="0"/>
                <w:numId w:val="15"/>
              </w:numPr>
              <w:rPr>
                <w:sz w:val="20"/>
                <w:szCs w:val="20"/>
              </w:rPr>
            </w:pPr>
            <w:r w:rsidRPr="0063445B">
              <w:rPr>
                <w:sz w:val="20"/>
                <w:szCs w:val="20"/>
              </w:rPr>
              <w:t>bab</w:t>
            </w:r>
          </w:p>
          <w:p w:rsidR="0063445B" w:rsidRDefault="0063445B" w:rsidP="00A15359"/>
          <w:p w:rsidR="00D11277" w:rsidRDefault="00D11277" w:rsidP="00A15359"/>
          <w:p w:rsidR="00D11277" w:rsidRDefault="00D11277" w:rsidP="00A15359"/>
          <w:p w:rsidR="00D11277" w:rsidRDefault="00D11277"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p w:rsidR="00207BF0" w:rsidRDefault="00207BF0" w:rsidP="00D11277"/>
        </w:tc>
      </w:tr>
      <w:tr w:rsidR="0063445B" w:rsidTr="00994560">
        <w:tc>
          <w:tcPr>
            <w:tcW w:w="5514" w:type="dxa"/>
          </w:tcPr>
          <w:p w:rsidR="00597B8B" w:rsidRDefault="00597B8B" w:rsidP="00A15359"/>
          <w:p w:rsidR="00597B8B" w:rsidRDefault="00597B8B" w:rsidP="00A15359"/>
          <w:p w:rsidR="0063445B" w:rsidRDefault="0063445B" w:rsidP="00A15359">
            <w:r>
              <w:t xml:space="preserve">4.1) Conversión </w:t>
            </w:r>
          </w:p>
          <w:p w:rsidR="0063445B" w:rsidRDefault="0063445B" w:rsidP="00A15359"/>
          <w:p w:rsidR="0063445B" w:rsidRDefault="0063445B" w:rsidP="00A15359">
            <w:r w:rsidRPr="0029374B">
              <w:rPr>
                <w:noProof/>
                <w:sz w:val="24"/>
                <w:szCs w:val="24"/>
                <w:lang w:eastAsia="es-MX"/>
              </w:rPr>
              <w:drawing>
                <wp:inline distT="0" distB="0" distL="0" distR="0" wp14:anchorId="393EF755" wp14:editId="3FA3479A">
                  <wp:extent cx="2922318" cy="1362973"/>
                  <wp:effectExtent l="152400" t="152400" r="335280" b="351790"/>
                  <wp:docPr id="28" name="Imagen 28" descr="C:\Users\UAEMex\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AEMex\Desktop\Diagram1.jpeg"/>
                          <pic:cNvPicPr>
                            <a:picLocks noChangeAspect="1" noChangeArrowheads="1"/>
                          </pic:cNvPicPr>
                        </pic:nvPicPr>
                        <pic:blipFill rotWithShape="1">
                          <a:blip r:embed="rId29">
                            <a:extLst>
                              <a:ext uri="{28A0092B-C50C-407E-A947-70E740481C1C}">
                                <a14:useLocalDpi xmlns:a14="http://schemas.microsoft.com/office/drawing/2010/main" val="0"/>
                              </a:ext>
                            </a:extLst>
                          </a:blip>
                          <a:srcRect l="11873"/>
                          <a:stretch/>
                        </pic:blipFill>
                        <pic:spPr bwMode="auto">
                          <a:xfrm>
                            <a:off x="0" y="0"/>
                            <a:ext cx="2923570" cy="136355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vMerge/>
          </w:tcPr>
          <w:p w:rsidR="0063445B" w:rsidRDefault="0063445B" w:rsidP="00A15359"/>
        </w:tc>
      </w:tr>
      <w:tr w:rsidR="003D2AD8" w:rsidTr="00994560">
        <w:tc>
          <w:tcPr>
            <w:tcW w:w="5514" w:type="dxa"/>
          </w:tcPr>
          <w:p w:rsidR="0063445B" w:rsidRDefault="0063445B" w:rsidP="0063445B">
            <w:pPr>
              <w:pStyle w:val="Prrafodelista"/>
              <w:numPr>
                <w:ilvl w:val="0"/>
                <w:numId w:val="12"/>
              </w:numPr>
              <w:rPr>
                <w:sz w:val="24"/>
                <w:szCs w:val="24"/>
              </w:rPr>
            </w:pPr>
            <w:r w:rsidRPr="0029374B">
              <w:rPr>
                <w:sz w:val="24"/>
                <w:szCs w:val="24"/>
              </w:rPr>
              <w:lastRenderedPageBreak/>
              <w:t>Original</w:t>
            </w:r>
          </w:p>
          <w:p w:rsidR="0063445B" w:rsidRPr="0029374B" w:rsidRDefault="00597B8B" w:rsidP="0063445B">
            <w:pPr>
              <w:pStyle w:val="Prrafodelista"/>
              <w:rPr>
                <w:sz w:val="24"/>
                <w:szCs w:val="24"/>
              </w:rPr>
            </w:pPr>
            <w:r>
              <w:rPr>
                <w:noProof/>
                <w:lang w:eastAsia="es-MX"/>
              </w:rPr>
              <mc:AlternateContent>
                <mc:Choice Requires="wps">
                  <w:drawing>
                    <wp:anchor distT="0" distB="0" distL="114300" distR="114300" simplePos="0" relativeHeight="251664384" behindDoc="0" locked="0" layoutInCell="1" allowOverlap="1">
                      <wp:simplePos x="0" y="0"/>
                      <wp:positionH relativeFrom="column">
                        <wp:posOffset>1905635</wp:posOffset>
                      </wp:positionH>
                      <wp:positionV relativeFrom="paragraph">
                        <wp:posOffset>580390</wp:posOffset>
                      </wp:positionV>
                      <wp:extent cx="231140" cy="219710"/>
                      <wp:effectExtent l="0" t="0" r="16510" b="27940"/>
                      <wp:wrapNone/>
                      <wp:docPr id="1" name="Elips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140" cy="2197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74AD7" id="Elipse 30" o:spid="_x0000_s1026" style="position:absolute;margin-left:150.05pt;margin-top:45.7pt;width:18.2pt;height:1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" filled="f" strokecolor="black [3213]" strokeweight="1pt">
                      <v:stroke joinstyle="miter"/>
                      <v:path arrowok="t"/>
                    </v:oval>
                  </w:pict>
                </mc:Fallback>
              </mc:AlternateContent>
            </w:r>
            <w:r w:rsidR="0063445B" w:rsidRPr="0029374B">
              <w:rPr>
                <w:noProof/>
                <w:sz w:val="24"/>
                <w:szCs w:val="24"/>
                <w:lang w:eastAsia="es-MX"/>
              </w:rPr>
              <w:drawing>
                <wp:inline distT="0" distB="0" distL="0" distR="0" wp14:anchorId="498973F1" wp14:editId="3931CD3A">
                  <wp:extent cx="2590800" cy="1663730"/>
                  <wp:effectExtent l="152400" t="152400" r="342900" b="336550"/>
                  <wp:docPr id="14" name="Imagen 14" descr="C:\Users\UAEMex\Deskto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AEMex\Desktop\2.jpeg"/>
                          <pic:cNvPicPr>
                            <a:picLocks noChangeAspect="1" noChangeArrowheads="1"/>
                          </pic:cNvPicPr>
                        </pic:nvPicPr>
                        <pic:blipFill rotWithShape="1">
                          <a:blip r:embed="rId30">
                            <a:extLst>
                              <a:ext uri="{28A0092B-C50C-407E-A947-70E740481C1C}">
                                <a14:useLocalDpi xmlns:a14="http://schemas.microsoft.com/office/drawing/2010/main" val="0"/>
                              </a:ext>
                            </a:extLst>
                          </a:blip>
                          <a:srcRect l="8130"/>
                          <a:stretch/>
                        </pic:blipFill>
                        <pic:spPr bwMode="auto">
                          <a:xfrm>
                            <a:off x="0" y="0"/>
                            <a:ext cx="2606823" cy="16740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D2AD8" w:rsidRDefault="003D2AD8" w:rsidP="0063445B">
            <w:pPr>
              <w:pStyle w:val="Prrafodelista"/>
            </w:pPr>
          </w:p>
        </w:tc>
        <w:tc>
          <w:tcPr>
            <w:tcW w:w="3540" w:type="dxa"/>
          </w:tcPr>
          <w:p w:rsidR="003D2AD8" w:rsidRDefault="003D2AD8" w:rsidP="00A15359"/>
          <w:p w:rsidR="0063445B" w:rsidRDefault="0063445B" w:rsidP="00A15359"/>
          <w:tbl>
            <w:tblPr>
              <w:tblStyle w:val="Tablaconcuadrcula"/>
              <w:tblpPr w:leftFromText="141" w:rightFromText="141" w:vertAnchor="text" w:horzAnchor="margin" w:tblpY="173"/>
              <w:tblOverlap w:val="never"/>
              <w:tblW w:w="0" w:type="auto"/>
              <w:tblLayout w:type="fixed"/>
              <w:tblLook w:val="04A0" w:firstRow="1" w:lastRow="0" w:firstColumn="1" w:lastColumn="0" w:noHBand="0" w:noVBand="1"/>
            </w:tblPr>
            <w:tblGrid>
              <w:gridCol w:w="1042"/>
              <w:gridCol w:w="654"/>
              <w:gridCol w:w="567"/>
            </w:tblGrid>
            <w:tr w:rsidR="0063445B" w:rsidRPr="0029374B" w:rsidTr="0063445B">
              <w:tc>
                <w:tcPr>
                  <w:tcW w:w="1042" w:type="dxa"/>
                </w:tcPr>
                <w:p w:rsidR="0063445B" w:rsidRPr="0063445B" w:rsidRDefault="0063445B" w:rsidP="0063445B">
                  <w:pPr>
                    <w:rPr>
                      <w:sz w:val="20"/>
                      <w:szCs w:val="20"/>
                    </w:rPr>
                  </w:pPr>
                  <w:r w:rsidRPr="0063445B">
                    <w:rPr>
                      <w:sz w:val="20"/>
                      <w:szCs w:val="20"/>
                    </w:rPr>
                    <w:t xml:space="preserve">ESTADOS </w:t>
                  </w:r>
                </w:p>
              </w:tc>
              <w:tc>
                <w:tcPr>
                  <w:tcW w:w="654" w:type="dxa"/>
                </w:tcPr>
                <w:p w:rsidR="0063445B" w:rsidRPr="0063445B" w:rsidRDefault="0063445B" w:rsidP="0063445B">
                  <w:pPr>
                    <w:rPr>
                      <w:sz w:val="20"/>
                      <w:szCs w:val="20"/>
                    </w:rPr>
                  </w:pPr>
                  <w:r w:rsidRPr="0063445B">
                    <w:rPr>
                      <w:sz w:val="20"/>
                      <w:szCs w:val="20"/>
                    </w:rPr>
                    <w:t>a</w:t>
                  </w:r>
                </w:p>
              </w:tc>
              <w:tc>
                <w:tcPr>
                  <w:tcW w:w="567" w:type="dxa"/>
                </w:tcPr>
                <w:p w:rsidR="0063445B" w:rsidRPr="0063445B" w:rsidRDefault="0063445B" w:rsidP="0063445B">
                  <w:pPr>
                    <w:rPr>
                      <w:sz w:val="20"/>
                      <w:szCs w:val="20"/>
                    </w:rPr>
                  </w:pPr>
                  <w:r w:rsidRPr="0063445B">
                    <w:rPr>
                      <w:sz w:val="20"/>
                      <w:szCs w:val="20"/>
                    </w:rPr>
                    <w:t>b</w:t>
                  </w:r>
                </w:p>
              </w:tc>
            </w:tr>
            <w:tr w:rsidR="0063445B" w:rsidRPr="0029374B" w:rsidTr="0063445B">
              <w:tc>
                <w:tcPr>
                  <w:tcW w:w="1042" w:type="dxa"/>
                </w:tcPr>
                <w:p w:rsidR="0063445B" w:rsidRPr="0063445B" w:rsidRDefault="0063445B" w:rsidP="0063445B">
                  <w:pPr>
                    <w:jc w:val="center"/>
                    <w:rPr>
                      <w:sz w:val="20"/>
                      <w:szCs w:val="20"/>
                    </w:rPr>
                  </w:pPr>
                  <w:r w:rsidRPr="0063445B">
                    <w:rPr>
                      <w:sz w:val="20"/>
                      <w:szCs w:val="20"/>
                    </w:rPr>
                    <w:t>→0</w:t>
                  </w:r>
                </w:p>
              </w:tc>
              <w:tc>
                <w:tcPr>
                  <w:tcW w:w="654" w:type="dxa"/>
                </w:tcPr>
                <w:p w:rsidR="0063445B" w:rsidRPr="0063445B" w:rsidRDefault="0063445B" w:rsidP="0063445B">
                  <w:pPr>
                    <w:rPr>
                      <w:sz w:val="20"/>
                      <w:szCs w:val="20"/>
                    </w:rPr>
                  </w:pPr>
                  <w:r w:rsidRPr="0063445B">
                    <w:rPr>
                      <w:sz w:val="20"/>
                      <w:szCs w:val="20"/>
                    </w:rPr>
                    <w:t>0,1</w:t>
                  </w:r>
                </w:p>
              </w:tc>
              <w:tc>
                <w:tcPr>
                  <w:tcW w:w="567" w:type="dxa"/>
                </w:tcPr>
                <w:p w:rsidR="0063445B" w:rsidRPr="0063445B" w:rsidRDefault="0063445B" w:rsidP="0063445B">
                  <w:pPr>
                    <w:rPr>
                      <w:sz w:val="20"/>
                      <w:szCs w:val="20"/>
                    </w:rPr>
                  </w:pPr>
                  <w:r w:rsidRPr="0063445B">
                    <w:rPr>
                      <w:sz w:val="20"/>
                      <w:szCs w:val="20"/>
                    </w:rPr>
                    <w:t>1</w:t>
                  </w:r>
                </w:p>
              </w:tc>
            </w:tr>
            <w:tr w:rsidR="0063445B" w:rsidRPr="0029374B" w:rsidTr="0063445B">
              <w:tc>
                <w:tcPr>
                  <w:tcW w:w="1042" w:type="dxa"/>
                </w:tcPr>
                <w:p w:rsidR="0063445B" w:rsidRPr="0063445B" w:rsidRDefault="0063445B" w:rsidP="0063445B">
                  <w:pPr>
                    <w:jc w:val="center"/>
                    <w:rPr>
                      <w:sz w:val="20"/>
                      <w:szCs w:val="20"/>
                    </w:rPr>
                  </w:pPr>
                  <w:r w:rsidRPr="0063445B">
                    <w:rPr>
                      <w:sz w:val="20"/>
                      <w:szCs w:val="20"/>
                    </w:rPr>
                    <w:t>*1</w:t>
                  </w:r>
                </w:p>
              </w:tc>
              <w:tc>
                <w:tcPr>
                  <w:tcW w:w="654" w:type="dxa"/>
                </w:tcPr>
                <w:p w:rsidR="0063445B" w:rsidRPr="0063445B" w:rsidRDefault="0063445B" w:rsidP="0063445B">
                  <w:pPr>
                    <w:rPr>
                      <w:sz w:val="20"/>
                      <w:szCs w:val="20"/>
                    </w:rPr>
                  </w:pPr>
                  <w:r w:rsidRPr="0063445B">
                    <w:rPr>
                      <w:sz w:val="20"/>
                      <w:szCs w:val="20"/>
                    </w:rPr>
                    <w:t>-</w:t>
                  </w:r>
                </w:p>
              </w:tc>
              <w:tc>
                <w:tcPr>
                  <w:tcW w:w="567" w:type="dxa"/>
                </w:tcPr>
                <w:p w:rsidR="0063445B" w:rsidRPr="0063445B" w:rsidRDefault="0063445B" w:rsidP="0063445B">
                  <w:pPr>
                    <w:rPr>
                      <w:sz w:val="20"/>
                      <w:szCs w:val="20"/>
                    </w:rPr>
                  </w:pPr>
                  <w:r w:rsidRPr="0063445B">
                    <w:rPr>
                      <w:sz w:val="20"/>
                      <w:szCs w:val="20"/>
                    </w:rPr>
                    <w:t>2,3</w:t>
                  </w:r>
                </w:p>
              </w:tc>
            </w:tr>
            <w:tr w:rsidR="0063445B" w:rsidRPr="0029374B" w:rsidTr="0063445B">
              <w:tc>
                <w:tcPr>
                  <w:tcW w:w="1042" w:type="dxa"/>
                </w:tcPr>
                <w:p w:rsidR="0063445B" w:rsidRPr="0063445B" w:rsidRDefault="0063445B" w:rsidP="0063445B">
                  <w:pPr>
                    <w:jc w:val="center"/>
                    <w:rPr>
                      <w:sz w:val="20"/>
                      <w:szCs w:val="20"/>
                    </w:rPr>
                  </w:pPr>
                  <w:r w:rsidRPr="0063445B">
                    <w:rPr>
                      <w:sz w:val="20"/>
                      <w:szCs w:val="20"/>
                    </w:rPr>
                    <w:t>2</w:t>
                  </w:r>
                </w:p>
              </w:tc>
              <w:tc>
                <w:tcPr>
                  <w:tcW w:w="654" w:type="dxa"/>
                </w:tcPr>
                <w:p w:rsidR="0063445B" w:rsidRPr="0063445B" w:rsidRDefault="0063445B" w:rsidP="0063445B">
                  <w:pPr>
                    <w:rPr>
                      <w:sz w:val="20"/>
                      <w:szCs w:val="20"/>
                    </w:rPr>
                  </w:pPr>
                  <w:r w:rsidRPr="0063445B">
                    <w:rPr>
                      <w:sz w:val="20"/>
                      <w:szCs w:val="20"/>
                    </w:rPr>
                    <w:t>3</w:t>
                  </w:r>
                </w:p>
              </w:tc>
              <w:tc>
                <w:tcPr>
                  <w:tcW w:w="567" w:type="dxa"/>
                </w:tcPr>
                <w:p w:rsidR="0063445B" w:rsidRPr="0063445B" w:rsidRDefault="0063445B" w:rsidP="0063445B">
                  <w:pPr>
                    <w:rPr>
                      <w:sz w:val="20"/>
                      <w:szCs w:val="20"/>
                    </w:rPr>
                  </w:pPr>
                  <w:r w:rsidRPr="0063445B">
                    <w:rPr>
                      <w:sz w:val="20"/>
                      <w:szCs w:val="20"/>
                    </w:rPr>
                    <w:t>-</w:t>
                  </w:r>
                </w:p>
              </w:tc>
            </w:tr>
            <w:tr w:rsidR="0063445B" w:rsidRPr="0029374B" w:rsidTr="0063445B">
              <w:tc>
                <w:tcPr>
                  <w:tcW w:w="1042" w:type="dxa"/>
                </w:tcPr>
                <w:p w:rsidR="0063445B" w:rsidRPr="0063445B" w:rsidRDefault="0063445B" w:rsidP="0063445B">
                  <w:pPr>
                    <w:jc w:val="center"/>
                    <w:rPr>
                      <w:sz w:val="20"/>
                      <w:szCs w:val="20"/>
                    </w:rPr>
                  </w:pPr>
                  <w:r w:rsidRPr="0063445B">
                    <w:rPr>
                      <w:sz w:val="20"/>
                      <w:szCs w:val="20"/>
                    </w:rPr>
                    <w:t>3</w:t>
                  </w:r>
                </w:p>
              </w:tc>
              <w:tc>
                <w:tcPr>
                  <w:tcW w:w="654" w:type="dxa"/>
                </w:tcPr>
                <w:p w:rsidR="0063445B" w:rsidRPr="0063445B" w:rsidRDefault="0063445B" w:rsidP="0063445B">
                  <w:pPr>
                    <w:rPr>
                      <w:sz w:val="20"/>
                      <w:szCs w:val="20"/>
                    </w:rPr>
                  </w:pPr>
                  <w:r w:rsidRPr="0063445B">
                    <w:rPr>
                      <w:sz w:val="20"/>
                      <w:szCs w:val="20"/>
                    </w:rPr>
                    <w:t>0</w:t>
                  </w:r>
                </w:p>
              </w:tc>
              <w:tc>
                <w:tcPr>
                  <w:tcW w:w="567" w:type="dxa"/>
                </w:tcPr>
                <w:p w:rsidR="0063445B" w:rsidRPr="0063445B" w:rsidRDefault="0063445B" w:rsidP="0063445B">
                  <w:pPr>
                    <w:rPr>
                      <w:sz w:val="20"/>
                      <w:szCs w:val="20"/>
                    </w:rPr>
                  </w:pPr>
                  <w:r w:rsidRPr="0063445B">
                    <w:rPr>
                      <w:sz w:val="20"/>
                      <w:szCs w:val="20"/>
                    </w:rPr>
                    <w:t>-</w:t>
                  </w:r>
                </w:p>
              </w:tc>
            </w:tr>
          </w:tbl>
          <w:p w:rsidR="0063445B" w:rsidRDefault="0063445B" w:rsidP="00A15359"/>
        </w:tc>
      </w:tr>
      <w:tr w:rsidR="003D2AD8" w:rsidTr="00994560">
        <w:tc>
          <w:tcPr>
            <w:tcW w:w="5514" w:type="dxa"/>
          </w:tcPr>
          <w:p w:rsidR="00597B8B" w:rsidRPr="00597B8B" w:rsidRDefault="00597B8B" w:rsidP="00597B8B">
            <w:pPr>
              <w:rPr>
                <w:sz w:val="20"/>
                <w:szCs w:val="20"/>
              </w:rPr>
            </w:pPr>
            <w:r w:rsidRPr="00597B8B">
              <w:rPr>
                <w:sz w:val="20"/>
                <w:szCs w:val="20"/>
              </w:rPr>
              <w:t>5.1) Conversión</w:t>
            </w:r>
          </w:p>
          <w:p w:rsidR="003D2AD8" w:rsidRPr="00597B8B" w:rsidRDefault="00597B8B" w:rsidP="00597B8B">
            <w:pPr>
              <w:jc w:val="center"/>
              <w:rPr>
                <w:sz w:val="20"/>
                <w:szCs w:val="20"/>
              </w:rPr>
            </w:pPr>
            <w:r w:rsidRPr="00597B8B">
              <w:rPr>
                <w:noProof/>
                <w:sz w:val="20"/>
                <w:szCs w:val="20"/>
                <w:lang w:eastAsia="es-MX"/>
              </w:rPr>
              <w:drawing>
                <wp:inline distT="0" distB="0" distL="0" distR="0" wp14:anchorId="12DEA85B" wp14:editId="02ED788A">
                  <wp:extent cx="2400300" cy="1726641"/>
                  <wp:effectExtent l="152400" t="133350" r="342900" b="349885"/>
                  <wp:docPr id="45" name="Imagen 45" descr="C:\Users\UAEMex\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AEMex\Desktop\Diagram1.jpeg"/>
                          <pic:cNvPicPr>
                            <a:picLocks noChangeAspect="1" noChangeArrowheads="1"/>
                          </pic:cNvPicPr>
                        </pic:nvPicPr>
                        <pic:blipFill rotWithShape="1">
                          <a:blip r:embed="rId31">
                            <a:extLst>
                              <a:ext uri="{28A0092B-C50C-407E-A947-70E740481C1C}">
                                <a14:useLocalDpi xmlns:a14="http://schemas.microsoft.com/office/drawing/2010/main" val="0"/>
                              </a:ext>
                            </a:extLst>
                          </a:blip>
                          <a:srcRect l="3704" t="-1082" b="-1"/>
                          <a:stretch/>
                        </pic:blipFill>
                        <pic:spPr bwMode="auto">
                          <a:xfrm>
                            <a:off x="0" y="0"/>
                            <a:ext cx="2407966" cy="17321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tcPr>
          <w:p w:rsidR="00597B8B" w:rsidRPr="00597B8B" w:rsidRDefault="00597B8B" w:rsidP="00597B8B">
            <w:pPr>
              <w:rPr>
                <w:sz w:val="20"/>
                <w:szCs w:val="20"/>
              </w:rPr>
            </w:pPr>
            <w:r w:rsidRPr="00597B8B">
              <w:rPr>
                <w:sz w:val="20"/>
                <w:szCs w:val="20"/>
              </w:rPr>
              <w:t>Cadenas Aceptadas:</w:t>
            </w:r>
          </w:p>
          <w:p w:rsidR="00597B8B" w:rsidRPr="00597B8B" w:rsidRDefault="00597B8B" w:rsidP="00597B8B">
            <w:pPr>
              <w:pStyle w:val="Prrafodelista"/>
              <w:numPr>
                <w:ilvl w:val="0"/>
                <w:numId w:val="22"/>
              </w:numPr>
              <w:rPr>
                <w:sz w:val="20"/>
                <w:szCs w:val="20"/>
              </w:rPr>
            </w:pPr>
            <w:r w:rsidRPr="00597B8B">
              <w:rPr>
                <w:sz w:val="20"/>
                <w:szCs w:val="20"/>
              </w:rPr>
              <w:t>a</w:t>
            </w:r>
          </w:p>
          <w:p w:rsidR="00597B8B" w:rsidRPr="00597B8B" w:rsidRDefault="00597B8B" w:rsidP="00597B8B">
            <w:pPr>
              <w:pStyle w:val="Prrafodelista"/>
              <w:numPr>
                <w:ilvl w:val="0"/>
                <w:numId w:val="22"/>
              </w:numPr>
              <w:rPr>
                <w:sz w:val="20"/>
                <w:szCs w:val="20"/>
              </w:rPr>
            </w:pPr>
            <w:r w:rsidRPr="00597B8B">
              <w:rPr>
                <w:sz w:val="20"/>
                <w:szCs w:val="20"/>
              </w:rPr>
              <w:t>aa</w:t>
            </w:r>
          </w:p>
          <w:p w:rsidR="00597B8B" w:rsidRPr="00597B8B" w:rsidRDefault="00597B8B" w:rsidP="00597B8B">
            <w:pPr>
              <w:pStyle w:val="Prrafodelista"/>
              <w:numPr>
                <w:ilvl w:val="0"/>
                <w:numId w:val="22"/>
              </w:numPr>
              <w:rPr>
                <w:sz w:val="20"/>
                <w:szCs w:val="20"/>
              </w:rPr>
            </w:pPr>
            <w:r w:rsidRPr="00597B8B">
              <w:rPr>
                <w:sz w:val="20"/>
                <w:szCs w:val="20"/>
              </w:rPr>
              <w:t>abb</w:t>
            </w:r>
          </w:p>
          <w:p w:rsidR="00597B8B" w:rsidRPr="00597B8B" w:rsidRDefault="00597B8B" w:rsidP="00597B8B">
            <w:pPr>
              <w:pStyle w:val="Prrafodelista"/>
              <w:numPr>
                <w:ilvl w:val="0"/>
                <w:numId w:val="22"/>
              </w:numPr>
              <w:rPr>
                <w:sz w:val="20"/>
                <w:szCs w:val="20"/>
              </w:rPr>
            </w:pPr>
            <w:r w:rsidRPr="00597B8B">
              <w:rPr>
                <w:sz w:val="20"/>
                <w:szCs w:val="20"/>
              </w:rPr>
              <w:t>aba</w:t>
            </w:r>
          </w:p>
          <w:p w:rsidR="00597B8B" w:rsidRPr="00597B8B" w:rsidRDefault="00597B8B" w:rsidP="00597B8B">
            <w:pPr>
              <w:pStyle w:val="Prrafodelista"/>
              <w:numPr>
                <w:ilvl w:val="0"/>
                <w:numId w:val="22"/>
              </w:numPr>
              <w:rPr>
                <w:sz w:val="20"/>
                <w:szCs w:val="20"/>
              </w:rPr>
            </w:pPr>
            <w:r w:rsidRPr="00597B8B">
              <w:rPr>
                <w:sz w:val="20"/>
                <w:szCs w:val="20"/>
              </w:rPr>
              <w:t>abab</w:t>
            </w:r>
          </w:p>
          <w:p w:rsidR="00597B8B" w:rsidRPr="00597B8B" w:rsidRDefault="00597B8B" w:rsidP="00597B8B">
            <w:pPr>
              <w:pStyle w:val="Prrafodelista"/>
              <w:numPr>
                <w:ilvl w:val="0"/>
                <w:numId w:val="22"/>
              </w:numPr>
              <w:rPr>
                <w:sz w:val="20"/>
                <w:szCs w:val="20"/>
              </w:rPr>
            </w:pPr>
            <w:r w:rsidRPr="00597B8B">
              <w:rPr>
                <w:sz w:val="20"/>
                <w:szCs w:val="20"/>
              </w:rPr>
              <w:t>abaa</w:t>
            </w:r>
          </w:p>
          <w:p w:rsidR="00597B8B" w:rsidRPr="00597B8B" w:rsidRDefault="00597B8B" w:rsidP="00597B8B">
            <w:pPr>
              <w:rPr>
                <w:sz w:val="20"/>
                <w:szCs w:val="20"/>
              </w:rPr>
            </w:pPr>
          </w:p>
          <w:p w:rsidR="00597B8B" w:rsidRPr="00597B8B" w:rsidRDefault="00597B8B" w:rsidP="00597B8B">
            <w:pPr>
              <w:rPr>
                <w:sz w:val="20"/>
                <w:szCs w:val="20"/>
              </w:rPr>
            </w:pPr>
            <w:r>
              <w:rPr>
                <w:sz w:val="20"/>
                <w:szCs w:val="20"/>
              </w:rPr>
              <w:t xml:space="preserve">Cadenas No Aceptadas: </w:t>
            </w:r>
          </w:p>
          <w:p w:rsidR="00597B8B" w:rsidRPr="00597B8B" w:rsidRDefault="00597B8B" w:rsidP="00597B8B">
            <w:pPr>
              <w:pStyle w:val="Prrafodelista"/>
              <w:numPr>
                <w:ilvl w:val="0"/>
                <w:numId w:val="23"/>
              </w:numPr>
              <w:rPr>
                <w:sz w:val="20"/>
                <w:szCs w:val="20"/>
              </w:rPr>
            </w:pPr>
            <w:r w:rsidRPr="00597B8B">
              <w:rPr>
                <w:sz w:val="20"/>
                <w:szCs w:val="20"/>
              </w:rPr>
              <w:t>ba</w:t>
            </w:r>
          </w:p>
          <w:p w:rsidR="00597B8B" w:rsidRPr="00597B8B" w:rsidRDefault="00597B8B" w:rsidP="00597B8B">
            <w:pPr>
              <w:pStyle w:val="Prrafodelista"/>
              <w:numPr>
                <w:ilvl w:val="0"/>
                <w:numId w:val="23"/>
              </w:numPr>
              <w:rPr>
                <w:sz w:val="20"/>
                <w:szCs w:val="20"/>
              </w:rPr>
            </w:pPr>
            <w:r w:rsidRPr="00597B8B">
              <w:rPr>
                <w:sz w:val="20"/>
                <w:szCs w:val="20"/>
              </w:rPr>
              <w:t>bb</w:t>
            </w:r>
          </w:p>
          <w:p w:rsidR="00597B8B" w:rsidRPr="00597B8B" w:rsidRDefault="00597B8B" w:rsidP="00597B8B">
            <w:pPr>
              <w:pStyle w:val="Prrafodelista"/>
              <w:numPr>
                <w:ilvl w:val="0"/>
                <w:numId w:val="23"/>
              </w:numPr>
              <w:rPr>
                <w:sz w:val="20"/>
                <w:szCs w:val="20"/>
              </w:rPr>
            </w:pPr>
            <w:r w:rsidRPr="00597B8B">
              <w:rPr>
                <w:sz w:val="20"/>
                <w:szCs w:val="20"/>
              </w:rPr>
              <w:t>bbb</w:t>
            </w:r>
          </w:p>
          <w:p w:rsidR="00597B8B" w:rsidRPr="00597B8B" w:rsidRDefault="00597B8B" w:rsidP="00597B8B">
            <w:pPr>
              <w:pStyle w:val="Prrafodelista"/>
              <w:numPr>
                <w:ilvl w:val="0"/>
                <w:numId w:val="23"/>
              </w:numPr>
              <w:rPr>
                <w:sz w:val="20"/>
                <w:szCs w:val="20"/>
              </w:rPr>
            </w:pPr>
            <w:r w:rsidRPr="00597B8B">
              <w:rPr>
                <w:sz w:val="20"/>
                <w:szCs w:val="20"/>
              </w:rPr>
              <w:t>bba</w:t>
            </w:r>
          </w:p>
          <w:p w:rsidR="003D2AD8" w:rsidRDefault="003D2AD8" w:rsidP="00A15359">
            <w:pPr>
              <w:rPr>
                <w:sz w:val="20"/>
                <w:szCs w:val="20"/>
              </w:rPr>
            </w:pPr>
          </w:p>
          <w:p w:rsidR="0001201F" w:rsidRDefault="0001201F" w:rsidP="00A15359">
            <w:pPr>
              <w:rPr>
                <w:sz w:val="20"/>
                <w:szCs w:val="20"/>
              </w:rPr>
            </w:pPr>
          </w:p>
          <w:p w:rsidR="0001201F" w:rsidRDefault="0001201F" w:rsidP="00A15359">
            <w:pPr>
              <w:rPr>
                <w:sz w:val="20"/>
                <w:szCs w:val="20"/>
              </w:rPr>
            </w:pPr>
          </w:p>
          <w:p w:rsidR="0001201F" w:rsidRDefault="0001201F" w:rsidP="00A15359">
            <w:pPr>
              <w:rPr>
                <w:sz w:val="20"/>
                <w:szCs w:val="20"/>
              </w:rPr>
            </w:pPr>
          </w:p>
          <w:p w:rsidR="0001201F" w:rsidRDefault="0001201F" w:rsidP="00A15359">
            <w:pPr>
              <w:rPr>
                <w:sz w:val="20"/>
                <w:szCs w:val="20"/>
              </w:rPr>
            </w:pPr>
          </w:p>
          <w:p w:rsidR="0001201F" w:rsidRPr="00597B8B" w:rsidRDefault="0001201F" w:rsidP="00A15359">
            <w:pPr>
              <w:rPr>
                <w:sz w:val="20"/>
                <w:szCs w:val="20"/>
              </w:rPr>
            </w:pPr>
          </w:p>
        </w:tc>
      </w:tr>
      <w:tr w:rsidR="003D2AD8" w:rsidTr="00994560">
        <w:tc>
          <w:tcPr>
            <w:tcW w:w="5514" w:type="dxa"/>
          </w:tcPr>
          <w:p w:rsidR="007E41A6" w:rsidRDefault="007E41A6" w:rsidP="007E41A6">
            <w:pPr>
              <w:pStyle w:val="Prrafodelista"/>
              <w:numPr>
                <w:ilvl w:val="0"/>
                <w:numId w:val="12"/>
              </w:numPr>
              <w:rPr>
                <w:sz w:val="24"/>
                <w:szCs w:val="24"/>
              </w:rPr>
            </w:pPr>
            <w:r w:rsidRPr="007E41A6">
              <w:rPr>
                <w:sz w:val="24"/>
                <w:szCs w:val="24"/>
              </w:rPr>
              <w:t>Original</w:t>
            </w:r>
          </w:p>
          <w:p w:rsidR="003D2AD8" w:rsidRPr="007E41A6" w:rsidRDefault="007E41A6" w:rsidP="007E41A6">
            <w:pPr>
              <w:pStyle w:val="Prrafodelista"/>
              <w:rPr>
                <w:sz w:val="24"/>
                <w:szCs w:val="24"/>
              </w:rPr>
            </w:pPr>
            <w:r w:rsidRPr="0029374B">
              <w:rPr>
                <w:noProof/>
                <w:sz w:val="24"/>
                <w:szCs w:val="24"/>
                <w:lang w:eastAsia="es-MX"/>
              </w:rPr>
              <w:drawing>
                <wp:inline distT="0" distB="0" distL="0" distR="0" wp14:anchorId="6C52AB43" wp14:editId="3A8129C5">
                  <wp:extent cx="2307265" cy="1128222"/>
                  <wp:effectExtent l="152400" t="152400" r="360045" b="358140"/>
                  <wp:docPr id="33" name="Imagen 33" descr="C:\Users\UAEMex\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AEMex\Desktop\Diagram1.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2496" cy="113078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3540" w:type="dxa"/>
          </w:tcPr>
          <w:tbl>
            <w:tblPr>
              <w:tblStyle w:val="Tablaconcuadrcula"/>
              <w:tblpPr w:leftFromText="141" w:rightFromText="141" w:vertAnchor="text" w:horzAnchor="margin" w:tblpY="535"/>
              <w:tblOverlap w:val="never"/>
              <w:tblW w:w="0" w:type="auto"/>
              <w:tblLayout w:type="fixed"/>
              <w:tblLook w:val="04A0" w:firstRow="1" w:lastRow="0" w:firstColumn="1" w:lastColumn="0" w:noHBand="0" w:noVBand="1"/>
            </w:tblPr>
            <w:tblGrid>
              <w:gridCol w:w="1042"/>
              <w:gridCol w:w="654"/>
            </w:tblGrid>
            <w:tr w:rsidR="007E41A6" w:rsidRPr="007E41A6" w:rsidTr="007E41A6">
              <w:tc>
                <w:tcPr>
                  <w:tcW w:w="1042" w:type="dxa"/>
                </w:tcPr>
                <w:p w:rsidR="007E41A6" w:rsidRPr="007E41A6" w:rsidRDefault="007E41A6" w:rsidP="007E41A6">
                  <w:pPr>
                    <w:rPr>
                      <w:sz w:val="20"/>
                      <w:szCs w:val="20"/>
                    </w:rPr>
                  </w:pPr>
                  <w:r w:rsidRPr="007E41A6">
                    <w:rPr>
                      <w:sz w:val="20"/>
                      <w:szCs w:val="20"/>
                    </w:rPr>
                    <w:t xml:space="preserve">ESTADOS </w:t>
                  </w:r>
                </w:p>
              </w:tc>
              <w:tc>
                <w:tcPr>
                  <w:tcW w:w="654" w:type="dxa"/>
                </w:tcPr>
                <w:p w:rsidR="007E41A6" w:rsidRPr="007E41A6" w:rsidRDefault="007E41A6" w:rsidP="007E41A6">
                  <w:pPr>
                    <w:rPr>
                      <w:sz w:val="20"/>
                      <w:szCs w:val="20"/>
                    </w:rPr>
                  </w:pPr>
                  <w:r w:rsidRPr="007E41A6">
                    <w:rPr>
                      <w:sz w:val="20"/>
                      <w:szCs w:val="20"/>
                    </w:rPr>
                    <w:t>a</w:t>
                  </w:r>
                </w:p>
              </w:tc>
            </w:tr>
            <w:tr w:rsidR="007E41A6" w:rsidRPr="007E41A6" w:rsidTr="007E41A6">
              <w:tc>
                <w:tcPr>
                  <w:tcW w:w="1042" w:type="dxa"/>
                </w:tcPr>
                <w:p w:rsidR="007E41A6" w:rsidRPr="007E41A6" w:rsidRDefault="007E41A6" w:rsidP="007E41A6">
                  <w:pPr>
                    <w:jc w:val="center"/>
                    <w:rPr>
                      <w:sz w:val="20"/>
                      <w:szCs w:val="20"/>
                    </w:rPr>
                  </w:pPr>
                  <w:r w:rsidRPr="007E41A6">
                    <w:rPr>
                      <w:sz w:val="20"/>
                      <w:szCs w:val="20"/>
                    </w:rPr>
                    <w:t>→0</w:t>
                  </w:r>
                </w:p>
              </w:tc>
              <w:tc>
                <w:tcPr>
                  <w:tcW w:w="654" w:type="dxa"/>
                </w:tcPr>
                <w:p w:rsidR="007E41A6" w:rsidRPr="007E41A6" w:rsidRDefault="007E41A6" w:rsidP="007E41A6">
                  <w:pPr>
                    <w:rPr>
                      <w:sz w:val="20"/>
                      <w:szCs w:val="20"/>
                    </w:rPr>
                  </w:pPr>
                  <w:r w:rsidRPr="007E41A6">
                    <w:rPr>
                      <w:sz w:val="20"/>
                      <w:szCs w:val="20"/>
                    </w:rPr>
                    <w:t>1,1</w:t>
                  </w:r>
                </w:p>
              </w:tc>
            </w:tr>
            <w:tr w:rsidR="007E41A6" w:rsidRPr="007E41A6" w:rsidTr="007E41A6">
              <w:tc>
                <w:tcPr>
                  <w:tcW w:w="1042" w:type="dxa"/>
                </w:tcPr>
                <w:p w:rsidR="007E41A6" w:rsidRPr="007E41A6" w:rsidRDefault="007E41A6" w:rsidP="007E41A6">
                  <w:pPr>
                    <w:jc w:val="center"/>
                    <w:rPr>
                      <w:sz w:val="20"/>
                      <w:szCs w:val="20"/>
                    </w:rPr>
                  </w:pPr>
                  <w:r w:rsidRPr="007E41A6">
                    <w:rPr>
                      <w:sz w:val="20"/>
                      <w:szCs w:val="20"/>
                    </w:rPr>
                    <w:t>*1</w:t>
                  </w:r>
                </w:p>
              </w:tc>
              <w:tc>
                <w:tcPr>
                  <w:tcW w:w="654" w:type="dxa"/>
                </w:tcPr>
                <w:p w:rsidR="007E41A6" w:rsidRPr="007E41A6" w:rsidRDefault="007E41A6" w:rsidP="007E41A6">
                  <w:pPr>
                    <w:rPr>
                      <w:sz w:val="20"/>
                      <w:szCs w:val="20"/>
                    </w:rPr>
                  </w:pPr>
                  <w:r w:rsidRPr="007E41A6">
                    <w:rPr>
                      <w:sz w:val="20"/>
                      <w:szCs w:val="20"/>
                    </w:rPr>
                    <w:t>-</w:t>
                  </w:r>
                </w:p>
              </w:tc>
            </w:tr>
          </w:tbl>
          <w:p w:rsidR="003D2AD8" w:rsidRDefault="003D2AD8"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tc>
      </w:tr>
      <w:tr w:rsidR="003D2AD8" w:rsidTr="00994560">
        <w:tc>
          <w:tcPr>
            <w:tcW w:w="5514" w:type="dxa"/>
          </w:tcPr>
          <w:p w:rsidR="007E41A6" w:rsidRPr="0029374B" w:rsidRDefault="007E41A6" w:rsidP="007E41A6">
            <w:pPr>
              <w:jc w:val="both"/>
              <w:rPr>
                <w:sz w:val="24"/>
                <w:szCs w:val="24"/>
              </w:rPr>
            </w:pPr>
            <w:r>
              <w:lastRenderedPageBreak/>
              <w:t xml:space="preserve">6.1) </w:t>
            </w:r>
            <w:r w:rsidRPr="0029374B">
              <w:rPr>
                <w:sz w:val="24"/>
                <w:szCs w:val="24"/>
              </w:rPr>
              <w:t xml:space="preserve"> Conversión</w:t>
            </w:r>
          </w:p>
          <w:p w:rsidR="003D2AD8" w:rsidRDefault="007E41A6" w:rsidP="007E41A6">
            <w:pPr>
              <w:jc w:val="center"/>
            </w:pPr>
            <w:r w:rsidRPr="0029374B">
              <w:rPr>
                <w:noProof/>
                <w:sz w:val="24"/>
                <w:szCs w:val="24"/>
                <w:lang w:eastAsia="es-MX"/>
              </w:rPr>
              <w:drawing>
                <wp:inline distT="0" distB="0" distL="0" distR="0" wp14:anchorId="6328B4F4" wp14:editId="2BB2E316">
                  <wp:extent cx="2401061" cy="777737"/>
                  <wp:effectExtent l="152400" t="152400" r="361315" b="365760"/>
                  <wp:docPr id="47" name="Imagen 47" descr="C:\Users\UAEMex\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AEMex\Desktop\Diagram1.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0424" cy="784009"/>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3540" w:type="dxa"/>
          </w:tcPr>
          <w:p w:rsidR="007E41A6" w:rsidRPr="0029374B" w:rsidRDefault="007E41A6" w:rsidP="007E41A6">
            <w:pPr>
              <w:rPr>
                <w:sz w:val="24"/>
                <w:szCs w:val="24"/>
              </w:rPr>
            </w:pPr>
            <w:r w:rsidRPr="0029374B">
              <w:rPr>
                <w:sz w:val="24"/>
                <w:szCs w:val="24"/>
              </w:rPr>
              <w:t>Cadenas Aceptadas</w:t>
            </w:r>
          </w:p>
          <w:p w:rsidR="007E41A6" w:rsidRPr="0029374B" w:rsidRDefault="007E41A6" w:rsidP="007E41A6">
            <w:pPr>
              <w:pStyle w:val="Prrafodelista"/>
              <w:numPr>
                <w:ilvl w:val="0"/>
                <w:numId w:val="24"/>
              </w:numPr>
              <w:rPr>
                <w:sz w:val="24"/>
                <w:szCs w:val="24"/>
              </w:rPr>
            </w:pPr>
            <w:r w:rsidRPr="0029374B">
              <w:rPr>
                <w:sz w:val="24"/>
                <w:szCs w:val="24"/>
              </w:rPr>
              <w:t>a</w:t>
            </w:r>
          </w:p>
          <w:p w:rsidR="007E41A6" w:rsidRPr="0029374B" w:rsidRDefault="007E41A6" w:rsidP="007E41A6">
            <w:pPr>
              <w:rPr>
                <w:sz w:val="24"/>
                <w:szCs w:val="24"/>
              </w:rPr>
            </w:pPr>
            <w:r w:rsidRPr="0029374B">
              <w:rPr>
                <w:sz w:val="24"/>
                <w:szCs w:val="24"/>
              </w:rPr>
              <w:t xml:space="preserve">Cadenas No Aceptadas: </w:t>
            </w:r>
          </w:p>
          <w:p w:rsidR="007E41A6" w:rsidRPr="0029374B" w:rsidRDefault="007E41A6" w:rsidP="007E41A6">
            <w:pPr>
              <w:pStyle w:val="Prrafodelista"/>
              <w:numPr>
                <w:ilvl w:val="0"/>
                <w:numId w:val="15"/>
              </w:numPr>
              <w:rPr>
                <w:sz w:val="24"/>
                <w:szCs w:val="24"/>
              </w:rPr>
            </w:pPr>
            <w:r w:rsidRPr="0029374B">
              <w:rPr>
                <w:sz w:val="24"/>
                <w:szCs w:val="24"/>
              </w:rPr>
              <w:t>Ø</w:t>
            </w:r>
          </w:p>
          <w:p w:rsidR="003D2AD8" w:rsidRDefault="003D2AD8" w:rsidP="00A15359"/>
        </w:tc>
      </w:tr>
      <w:tr w:rsidR="00994560" w:rsidTr="0001201F">
        <w:tc>
          <w:tcPr>
            <w:tcW w:w="9054" w:type="dxa"/>
            <w:gridSpan w:val="2"/>
          </w:tcPr>
          <w:p w:rsidR="00994560" w:rsidRDefault="00994560" w:rsidP="007E41A6">
            <w:pPr>
              <w:pStyle w:val="Prrafodelista"/>
              <w:numPr>
                <w:ilvl w:val="0"/>
                <w:numId w:val="12"/>
              </w:numPr>
            </w:pPr>
            <w:r w:rsidRPr="0029374B">
              <w:rPr>
                <w:noProof/>
                <w:lang w:eastAsia="es-MX"/>
              </w:rPr>
              <w:drawing>
                <wp:anchor distT="0" distB="0" distL="114300" distR="114300" simplePos="0" relativeHeight="251671552" behindDoc="0" locked="0" layoutInCell="1" allowOverlap="1" wp14:anchorId="50BC45D6" wp14:editId="61CFF8D5">
                  <wp:simplePos x="0" y="0"/>
                  <wp:positionH relativeFrom="column">
                    <wp:posOffset>97155</wp:posOffset>
                  </wp:positionH>
                  <wp:positionV relativeFrom="paragraph">
                    <wp:posOffset>364490</wp:posOffset>
                  </wp:positionV>
                  <wp:extent cx="2694940" cy="1978660"/>
                  <wp:effectExtent l="152400" t="152400" r="353060" b="364490"/>
                  <wp:wrapSquare wrapText="bothSides"/>
                  <wp:docPr id="49" name="Imagen 49" descr="C:\Users\UAEMex\Pictures\Diagram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AEMex\Pictures\Diagram16.jpeg"/>
                          <pic:cNvPicPr>
                            <a:picLocks noChangeAspect="1" noChangeArrowheads="1"/>
                          </pic:cNvPicPr>
                        </pic:nvPicPr>
                        <pic:blipFill rotWithShape="1">
                          <a:blip r:embed="rId34">
                            <a:extLst>
                              <a:ext uri="{28A0092B-C50C-407E-A947-70E740481C1C}">
                                <a14:useLocalDpi xmlns:a14="http://schemas.microsoft.com/office/drawing/2010/main" val="0"/>
                              </a:ext>
                            </a:extLst>
                          </a:blip>
                          <a:srcRect l="21199"/>
                          <a:stretch/>
                        </pic:blipFill>
                        <pic:spPr bwMode="auto">
                          <a:xfrm>
                            <a:off x="0" y="0"/>
                            <a:ext cx="2694940" cy="19786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Original</w:t>
            </w:r>
          </w:p>
          <w:tbl>
            <w:tblPr>
              <w:tblStyle w:val="Tablaconcuadrcula"/>
              <w:tblpPr w:leftFromText="141" w:rightFromText="141" w:vertAnchor="text" w:horzAnchor="margin" w:tblpXSpec="right" w:tblpY="133"/>
              <w:tblOverlap w:val="never"/>
              <w:tblW w:w="3539" w:type="dxa"/>
              <w:tblLayout w:type="fixed"/>
              <w:tblLook w:val="04A0" w:firstRow="1" w:lastRow="0" w:firstColumn="1" w:lastColumn="0" w:noHBand="0" w:noVBand="1"/>
            </w:tblPr>
            <w:tblGrid>
              <w:gridCol w:w="562"/>
              <w:gridCol w:w="426"/>
              <w:gridCol w:w="567"/>
              <w:gridCol w:w="283"/>
              <w:gridCol w:w="567"/>
              <w:gridCol w:w="425"/>
              <w:gridCol w:w="284"/>
              <w:gridCol w:w="425"/>
            </w:tblGrid>
            <w:tr w:rsidR="00207BF0" w:rsidRPr="007E41A6" w:rsidTr="00207BF0">
              <w:tc>
                <w:tcPr>
                  <w:tcW w:w="562" w:type="dxa"/>
                </w:tcPr>
                <w:p w:rsidR="00207BF0" w:rsidRPr="007E41A6" w:rsidRDefault="00207BF0" w:rsidP="00207BF0">
                  <w:pPr>
                    <w:rPr>
                      <w:sz w:val="18"/>
                      <w:szCs w:val="18"/>
                    </w:rPr>
                  </w:pPr>
                  <w:r>
                    <w:rPr>
                      <w:sz w:val="18"/>
                      <w:szCs w:val="18"/>
                    </w:rPr>
                    <w:t>EDO</w:t>
                  </w:r>
                  <w:r w:rsidRPr="007E41A6">
                    <w:rPr>
                      <w:sz w:val="18"/>
                      <w:szCs w:val="18"/>
                    </w:rPr>
                    <w:t xml:space="preserve"> </w:t>
                  </w:r>
                </w:p>
              </w:tc>
              <w:tc>
                <w:tcPr>
                  <w:tcW w:w="426" w:type="dxa"/>
                </w:tcPr>
                <w:p w:rsidR="00207BF0" w:rsidRPr="007E41A6" w:rsidRDefault="00207BF0" w:rsidP="00207BF0">
                  <w:pPr>
                    <w:rPr>
                      <w:sz w:val="18"/>
                      <w:szCs w:val="18"/>
                    </w:rPr>
                  </w:pPr>
                  <w:r w:rsidRPr="007E41A6">
                    <w:rPr>
                      <w:sz w:val="18"/>
                      <w:szCs w:val="18"/>
                    </w:rPr>
                    <w:t>a</w:t>
                  </w:r>
                </w:p>
              </w:tc>
              <w:tc>
                <w:tcPr>
                  <w:tcW w:w="567" w:type="dxa"/>
                </w:tcPr>
                <w:p w:rsidR="00207BF0" w:rsidRPr="007E41A6" w:rsidRDefault="00207BF0" w:rsidP="00207BF0">
                  <w:pPr>
                    <w:jc w:val="center"/>
                    <w:rPr>
                      <w:sz w:val="18"/>
                      <w:szCs w:val="18"/>
                    </w:rPr>
                  </w:pPr>
                  <w:r w:rsidRPr="007E41A6">
                    <w:rPr>
                      <w:sz w:val="18"/>
                      <w:szCs w:val="18"/>
                    </w:rPr>
                    <w:t>b</w:t>
                  </w:r>
                </w:p>
              </w:tc>
              <w:tc>
                <w:tcPr>
                  <w:tcW w:w="283" w:type="dxa"/>
                </w:tcPr>
                <w:p w:rsidR="00207BF0" w:rsidRPr="007E41A6" w:rsidRDefault="00207BF0" w:rsidP="00207BF0">
                  <w:pPr>
                    <w:rPr>
                      <w:sz w:val="18"/>
                      <w:szCs w:val="18"/>
                    </w:rPr>
                  </w:pPr>
                  <w:r w:rsidRPr="007E41A6">
                    <w:rPr>
                      <w:sz w:val="18"/>
                      <w:szCs w:val="18"/>
                    </w:rPr>
                    <w:t>c</w:t>
                  </w:r>
                </w:p>
              </w:tc>
              <w:tc>
                <w:tcPr>
                  <w:tcW w:w="567" w:type="dxa"/>
                </w:tcPr>
                <w:p w:rsidR="00207BF0" w:rsidRPr="007E41A6" w:rsidRDefault="00207BF0" w:rsidP="00207BF0">
                  <w:pPr>
                    <w:rPr>
                      <w:sz w:val="18"/>
                      <w:szCs w:val="18"/>
                    </w:rPr>
                  </w:pPr>
                  <w:r w:rsidRPr="007E41A6">
                    <w:rPr>
                      <w:sz w:val="18"/>
                      <w:szCs w:val="18"/>
                    </w:rPr>
                    <w:t>d</w:t>
                  </w:r>
                </w:p>
              </w:tc>
              <w:tc>
                <w:tcPr>
                  <w:tcW w:w="425" w:type="dxa"/>
                </w:tcPr>
                <w:p w:rsidR="00207BF0" w:rsidRPr="007E41A6" w:rsidRDefault="00207BF0" w:rsidP="00207BF0">
                  <w:pPr>
                    <w:rPr>
                      <w:sz w:val="18"/>
                      <w:szCs w:val="18"/>
                    </w:rPr>
                  </w:pPr>
                  <w:r w:rsidRPr="007E41A6">
                    <w:rPr>
                      <w:sz w:val="18"/>
                      <w:szCs w:val="18"/>
                    </w:rPr>
                    <w:t>f</w:t>
                  </w:r>
                </w:p>
              </w:tc>
              <w:tc>
                <w:tcPr>
                  <w:tcW w:w="284" w:type="dxa"/>
                </w:tcPr>
                <w:p w:rsidR="00207BF0" w:rsidRPr="007E41A6" w:rsidRDefault="00207BF0" w:rsidP="00207BF0">
                  <w:pPr>
                    <w:rPr>
                      <w:sz w:val="18"/>
                      <w:szCs w:val="18"/>
                    </w:rPr>
                  </w:pPr>
                  <w:r w:rsidRPr="007E41A6">
                    <w:rPr>
                      <w:sz w:val="18"/>
                      <w:szCs w:val="18"/>
                    </w:rPr>
                    <w:t>j</w:t>
                  </w:r>
                </w:p>
              </w:tc>
              <w:tc>
                <w:tcPr>
                  <w:tcW w:w="425" w:type="dxa"/>
                </w:tcPr>
                <w:p w:rsidR="00207BF0" w:rsidRPr="007E41A6" w:rsidRDefault="00207BF0" w:rsidP="00207BF0">
                  <w:pPr>
                    <w:rPr>
                      <w:sz w:val="18"/>
                      <w:szCs w:val="18"/>
                    </w:rPr>
                  </w:pPr>
                  <w:r w:rsidRPr="007E41A6">
                    <w:rPr>
                      <w:sz w:val="18"/>
                      <w:szCs w:val="18"/>
                    </w:rPr>
                    <w:t>V</w:t>
                  </w: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→0</w:t>
                  </w:r>
                </w:p>
              </w:tc>
              <w:tc>
                <w:tcPr>
                  <w:tcW w:w="426" w:type="dxa"/>
                </w:tcPr>
                <w:p w:rsidR="00207BF0" w:rsidRPr="007E41A6" w:rsidRDefault="00207BF0" w:rsidP="00207BF0">
                  <w:pPr>
                    <w:jc w:val="center"/>
                    <w:rPr>
                      <w:sz w:val="18"/>
                      <w:szCs w:val="18"/>
                    </w:rPr>
                  </w:pPr>
                  <w:r w:rsidRPr="007E41A6">
                    <w:rPr>
                      <w:sz w:val="18"/>
                      <w:szCs w:val="18"/>
                    </w:rPr>
                    <w:t>-</w:t>
                  </w:r>
                </w:p>
              </w:tc>
              <w:tc>
                <w:tcPr>
                  <w:tcW w:w="567" w:type="dxa"/>
                </w:tcPr>
                <w:p w:rsidR="00207BF0" w:rsidRPr="007E41A6" w:rsidRDefault="00207BF0" w:rsidP="00207BF0">
                  <w:pPr>
                    <w:jc w:val="center"/>
                    <w:rPr>
                      <w:sz w:val="18"/>
                      <w:szCs w:val="18"/>
                    </w:rPr>
                  </w:pPr>
                  <w:r w:rsidRPr="007E41A6">
                    <w:rPr>
                      <w:sz w:val="18"/>
                      <w:szCs w:val="18"/>
                    </w:rPr>
                    <w:t>-</w:t>
                  </w:r>
                </w:p>
              </w:tc>
              <w:tc>
                <w:tcPr>
                  <w:tcW w:w="283" w:type="dxa"/>
                </w:tcPr>
                <w:p w:rsidR="00207BF0" w:rsidRPr="007E41A6" w:rsidRDefault="00207BF0" w:rsidP="00207BF0">
                  <w:pPr>
                    <w:jc w:val="center"/>
                    <w:rPr>
                      <w:sz w:val="18"/>
                      <w:szCs w:val="18"/>
                    </w:rPr>
                  </w:pPr>
                  <w:r w:rsidRPr="007E41A6">
                    <w:rPr>
                      <w:sz w:val="18"/>
                      <w:szCs w:val="18"/>
                    </w:rPr>
                    <w:t>-</w:t>
                  </w:r>
                </w:p>
              </w:tc>
              <w:tc>
                <w:tcPr>
                  <w:tcW w:w="567" w:type="dxa"/>
                </w:tcPr>
                <w:p w:rsidR="00207BF0" w:rsidRPr="007E41A6" w:rsidRDefault="00207BF0" w:rsidP="00207BF0">
                  <w:pPr>
                    <w:jc w:val="center"/>
                    <w:rPr>
                      <w:sz w:val="18"/>
                      <w:szCs w:val="18"/>
                    </w:rPr>
                  </w:pPr>
                  <w:r w:rsidRPr="007E41A6">
                    <w:rPr>
                      <w:sz w:val="18"/>
                      <w:szCs w:val="18"/>
                    </w:rPr>
                    <w:t>6</w:t>
                  </w:r>
                </w:p>
              </w:tc>
              <w:tc>
                <w:tcPr>
                  <w:tcW w:w="425" w:type="dxa"/>
                </w:tcPr>
                <w:p w:rsidR="00207BF0" w:rsidRPr="007E41A6" w:rsidRDefault="00207BF0" w:rsidP="00207BF0">
                  <w:pPr>
                    <w:jc w:val="center"/>
                    <w:rPr>
                      <w:sz w:val="18"/>
                      <w:szCs w:val="18"/>
                    </w:rPr>
                  </w:pPr>
                  <w:r w:rsidRPr="007E41A6">
                    <w:rPr>
                      <w:sz w:val="18"/>
                      <w:szCs w:val="18"/>
                    </w:rPr>
                    <w:t>-</w:t>
                  </w:r>
                </w:p>
              </w:tc>
              <w:tc>
                <w:tcPr>
                  <w:tcW w:w="284" w:type="dxa"/>
                </w:tcPr>
                <w:p w:rsidR="00207BF0" w:rsidRPr="007E41A6" w:rsidRDefault="00207BF0" w:rsidP="00207BF0">
                  <w:pPr>
                    <w:jc w:val="center"/>
                    <w:rPr>
                      <w:sz w:val="18"/>
                      <w:szCs w:val="18"/>
                    </w:rPr>
                  </w:pPr>
                  <w:r w:rsidRPr="007E41A6">
                    <w:rPr>
                      <w:sz w:val="18"/>
                      <w:szCs w:val="18"/>
                    </w:rPr>
                    <w:t>-</w:t>
                  </w:r>
                </w:p>
              </w:tc>
              <w:tc>
                <w:tcPr>
                  <w:tcW w:w="425" w:type="dxa"/>
                </w:tcPr>
                <w:p w:rsidR="00207BF0" w:rsidRPr="007E41A6" w:rsidRDefault="00207BF0" w:rsidP="00207BF0">
                  <w:pPr>
                    <w:jc w:val="center"/>
                    <w:rPr>
                      <w:sz w:val="18"/>
                      <w:szCs w:val="18"/>
                    </w:rPr>
                  </w:pPr>
                  <w:r w:rsidRPr="007E41A6">
                    <w:rPr>
                      <w:sz w:val="18"/>
                      <w:szCs w:val="18"/>
                    </w:rPr>
                    <w:t>-</w:t>
                  </w: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*1</w:t>
                  </w:r>
                </w:p>
              </w:tc>
              <w:tc>
                <w:tcPr>
                  <w:tcW w:w="426" w:type="dxa"/>
                </w:tcPr>
                <w:p w:rsidR="00207BF0" w:rsidRPr="007E41A6" w:rsidRDefault="00207BF0" w:rsidP="00207BF0">
                  <w:pPr>
                    <w:jc w:val="center"/>
                    <w:rPr>
                      <w:sz w:val="18"/>
                      <w:szCs w:val="18"/>
                    </w:rPr>
                  </w:pPr>
                  <w:r w:rsidRPr="007E41A6">
                    <w:rPr>
                      <w:sz w:val="18"/>
                      <w:szCs w:val="18"/>
                    </w:rPr>
                    <w:t>-</w:t>
                  </w:r>
                </w:p>
              </w:tc>
              <w:tc>
                <w:tcPr>
                  <w:tcW w:w="567" w:type="dxa"/>
                </w:tcPr>
                <w:p w:rsidR="00207BF0" w:rsidRPr="007E41A6" w:rsidRDefault="00207BF0" w:rsidP="00207BF0">
                  <w:pPr>
                    <w:jc w:val="center"/>
                    <w:rPr>
                      <w:sz w:val="18"/>
                      <w:szCs w:val="18"/>
                    </w:rPr>
                  </w:pPr>
                  <w:r w:rsidRPr="007E41A6">
                    <w:rPr>
                      <w:sz w:val="18"/>
                      <w:szCs w:val="18"/>
                    </w:rPr>
                    <w:t>4,8,10</w:t>
                  </w:r>
                </w:p>
              </w:tc>
              <w:tc>
                <w:tcPr>
                  <w:tcW w:w="283" w:type="dxa"/>
                </w:tcPr>
                <w:p w:rsidR="00207BF0" w:rsidRPr="007E41A6" w:rsidRDefault="00207BF0" w:rsidP="00207BF0">
                  <w:pPr>
                    <w:jc w:val="center"/>
                    <w:rPr>
                      <w:sz w:val="18"/>
                      <w:szCs w:val="18"/>
                    </w:rPr>
                  </w:pPr>
                  <w:r w:rsidRPr="007E41A6">
                    <w:rPr>
                      <w:sz w:val="18"/>
                      <w:szCs w:val="18"/>
                    </w:rPr>
                    <w:t>-</w:t>
                  </w:r>
                </w:p>
              </w:tc>
              <w:tc>
                <w:tcPr>
                  <w:tcW w:w="567" w:type="dxa"/>
                </w:tcPr>
                <w:p w:rsidR="00207BF0" w:rsidRPr="007E41A6" w:rsidRDefault="00207BF0" w:rsidP="00207BF0">
                  <w:pPr>
                    <w:jc w:val="center"/>
                    <w:rPr>
                      <w:sz w:val="18"/>
                      <w:szCs w:val="18"/>
                    </w:rPr>
                  </w:pPr>
                  <w:r w:rsidRPr="007E41A6">
                    <w:rPr>
                      <w:sz w:val="18"/>
                      <w:szCs w:val="18"/>
                    </w:rPr>
                    <w:t>-</w:t>
                  </w:r>
                </w:p>
              </w:tc>
              <w:tc>
                <w:tcPr>
                  <w:tcW w:w="425" w:type="dxa"/>
                </w:tcPr>
                <w:p w:rsidR="00207BF0" w:rsidRPr="007E41A6" w:rsidRDefault="00207BF0" w:rsidP="00207BF0">
                  <w:pPr>
                    <w:jc w:val="center"/>
                    <w:rPr>
                      <w:sz w:val="18"/>
                      <w:szCs w:val="18"/>
                    </w:rPr>
                  </w:pPr>
                  <w:r w:rsidRPr="007E41A6">
                    <w:rPr>
                      <w:sz w:val="18"/>
                      <w:szCs w:val="18"/>
                    </w:rPr>
                    <w:t>-</w:t>
                  </w:r>
                </w:p>
              </w:tc>
              <w:tc>
                <w:tcPr>
                  <w:tcW w:w="284" w:type="dxa"/>
                </w:tcPr>
                <w:p w:rsidR="00207BF0" w:rsidRPr="007E41A6" w:rsidRDefault="00207BF0" w:rsidP="00207BF0">
                  <w:pPr>
                    <w:jc w:val="center"/>
                    <w:rPr>
                      <w:sz w:val="18"/>
                      <w:szCs w:val="18"/>
                    </w:rPr>
                  </w:pPr>
                  <w:r w:rsidRPr="007E41A6">
                    <w:rPr>
                      <w:sz w:val="18"/>
                      <w:szCs w:val="18"/>
                    </w:rPr>
                    <w:t>-</w:t>
                  </w:r>
                </w:p>
              </w:tc>
              <w:tc>
                <w:tcPr>
                  <w:tcW w:w="425" w:type="dxa"/>
                </w:tcPr>
                <w:p w:rsidR="00207BF0" w:rsidRPr="007E41A6" w:rsidRDefault="00207BF0" w:rsidP="00207BF0">
                  <w:pPr>
                    <w:jc w:val="center"/>
                    <w:rPr>
                      <w:sz w:val="18"/>
                      <w:szCs w:val="18"/>
                    </w:rPr>
                  </w:pPr>
                  <w:r w:rsidRPr="007E41A6">
                    <w:rPr>
                      <w:sz w:val="18"/>
                      <w:szCs w:val="18"/>
                    </w:rPr>
                    <w:t>-</w:t>
                  </w: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2</w:t>
                  </w:r>
                </w:p>
              </w:tc>
              <w:tc>
                <w:tcPr>
                  <w:tcW w:w="426" w:type="dxa"/>
                </w:tcPr>
                <w:p w:rsidR="00207BF0" w:rsidRPr="007E41A6" w:rsidRDefault="00207BF0" w:rsidP="00207BF0">
                  <w:pPr>
                    <w:jc w:val="center"/>
                    <w:rPr>
                      <w:sz w:val="18"/>
                      <w:szCs w:val="18"/>
                    </w:rPr>
                  </w:pPr>
                  <w:r w:rsidRPr="007E41A6">
                    <w:rPr>
                      <w:sz w:val="18"/>
                      <w:szCs w:val="18"/>
                    </w:rPr>
                    <w:t>1</w:t>
                  </w:r>
                </w:p>
              </w:tc>
              <w:tc>
                <w:tcPr>
                  <w:tcW w:w="567" w:type="dxa"/>
                </w:tcPr>
                <w:p w:rsidR="00207BF0" w:rsidRPr="007E41A6" w:rsidRDefault="00207BF0" w:rsidP="00207BF0">
                  <w:pPr>
                    <w:jc w:val="center"/>
                    <w:rPr>
                      <w:sz w:val="18"/>
                      <w:szCs w:val="18"/>
                    </w:rPr>
                  </w:pPr>
                  <w:r w:rsidRPr="007E41A6">
                    <w:rPr>
                      <w:sz w:val="18"/>
                      <w:szCs w:val="18"/>
                    </w:rPr>
                    <w:t>-</w:t>
                  </w:r>
                </w:p>
              </w:tc>
              <w:tc>
                <w:tcPr>
                  <w:tcW w:w="283" w:type="dxa"/>
                </w:tcPr>
                <w:p w:rsidR="00207BF0" w:rsidRPr="007E41A6" w:rsidRDefault="00207BF0" w:rsidP="00207BF0">
                  <w:pPr>
                    <w:jc w:val="center"/>
                    <w:rPr>
                      <w:sz w:val="18"/>
                      <w:szCs w:val="18"/>
                    </w:rPr>
                  </w:pPr>
                  <w:r w:rsidRPr="007E41A6">
                    <w:rPr>
                      <w:sz w:val="18"/>
                      <w:szCs w:val="18"/>
                    </w:rPr>
                    <w:t>9</w:t>
                  </w:r>
                </w:p>
              </w:tc>
              <w:tc>
                <w:tcPr>
                  <w:tcW w:w="567" w:type="dxa"/>
                </w:tcPr>
                <w:p w:rsidR="00207BF0" w:rsidRPr="007E41A6" w:rsidRDefault="00207BF0" w:rsidP="00207BF0">
                  <w:pPr>
                    <w:jc w:val="center"/>
                    <w:rPr>
                      <w:sz w:val="18"/>
                      <w:szCs w:val="18"/>
                    </w:rPr>
                  </w:pPr>
                  <w:r w:rsidRPr="007E41A6">
                    <w:rPr>
                      <w:sz w:val="18"/>
                      <w:szCs w:val="18"/>
                    </w:rPr>
                    <w:t>-</w:t>
                  </w:r>
                </w:p>
              </w:tc>
              <w:tc>
                <w:tcPr>
                  <w:tcW w:w="425" w:type="dxa"/>
                </w:tcPr>
                <w:p w:rsidR="00207BF0" w:rsidRPr="007E41A6" w:rsidRDefault="00207BF0" w:rsidP="00207BF0">
                  <w:pPr>
                    <w:jc w:val="center"/>
                    <w:rPr>
                      <w:sz w:val="18"/>
                      <w:szCs w:val="18"/>
                    </w:rPr>
                  </w:pPr>
                  <w:r w:rsidRPr="007E41A6">
                    <w:rPr>
                      <w:sz w:val="18"/>
                      <w:szCs w:val="18"/>
                    </w:rPr>
                    <w:t>-</w:t>
                  </w:r>
                </w:p>
              </w:tc>
              <w:tc>
                <w:tcPr>
                  <w:tcW w:w="284" w:type="dxa"/>
                </w:tcPr>
                <w:p w:rsidR="00207BF0" w:rsidRPr="007E41A6" w:rsidRDefault="00207BF0" w:rsidP="00207BF0">
                  <w:pPr>
                    <w:jc w:val="center"/>
                    <w:rPr>
                      <w:sz w:val="18"/>
                      <w:szCs w:val="18"/>
                    </w:rPr>
                  </w:pPr>
                  <w:r w:rsidRPr="007E41A6">
                    <w:rPr>
                      <w:sz w:val="18"/>
                      <w:szCs w:val="18"/>
                    </w:rPr>
                    <w:t>-</w:t>
                  </w:r>
                </w:p>
              </w:tc>
              <w:tc>
                <w:tcPr>
                  <w:tcW w:w="425" w:type="dxa"/>
                </w:tcPr>
                <w:p w:rsidR="00207BF0" w:rsidRPr="007E41A6" w:rsidRDefault="00207BF0" w:rsidP="00207BF0">
                  <w:pPr>
                    <w:jc w:val="center"/>
                    <w:rPr>
                      <w:sz w:val="18"/>
                      <w:szCs w:val="18"/>
                    </w:rPr>
                  </w:pPr>
                  <w:r w:rsidRPr="007E41A6">
                    <w:rPr>
                      <w:sz w:val="18"/>
                      <w:szCs w:val="18"/>
                    </w:rPr>
                    <w:t>-</w:t>
                  </w: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3</w:t>
                  </w:r>
                </w:p>
              </w:tc>
              <w:tc>
                <w:tcPr>
                  <w:tcW w:w="426" w:type="dxa"/>
                </w:tcPr>
                <w:p w:rsidR="00207BF0" w:rsidRPr="007E41A6" w:rsidRDefault="00207BF0" w:rsidP="00207BF0">
                  <w:pPr>
                    <w:jc w:val="center"/>
                    <w:rPr>
                      <w:sz w:val="18"/>
                      <w:szCs w:val="18"/>
                    </w:rPr>
                  </w:pPr>
                  <w:r w:rsidRPr="007E41A6">
                    <w:rPr>
                      <w:sz w:val="18"/>
                      <w:szCs w:val="18"/>
                    </w:rPr>
                    <w:t>-</w:t>
                  </w:r>
                </w:p>
              </w:tc>
              <w:tc>
                <w:tcPr>
                  <w:tcW w:w="567" w:type="dxa"/>
                </w:tcPr>
                <w:p w:rsidR="00207BF0" w:rsidRPr="007E41A6" w:rsidRDefault="00207BF0" w:rsidP="00207BF0">
                  <w:pPr>
                    <w:jc w:val="center"/>
                    <w:rPr>
                      <w:sz w:val="18"/>
                      <w:szCs w:val="18"/>
                    </w:rPr>
                  </w:pPr>
                  <w:r w:rsidRPr="007E41A6">
                    <w:rPr>
                      <w:sz w:val="18"/>
                      <w:szCs w:val="18"/>
                    </w:rPr>
                    <w:t>-</w:t>
                  </w:r>
                </w:p>
              </w:tc>
              <w:tc>
                <w:tcPr>
                  <w:tcW w:w="283" w:type="dxa"/>
                </w:tcPr>
                <w:p w:rsidR="00207BF0" w:rsidRPr="007E41A6" w:rsidRDefault="00207BF0" w:rsidP="00207BF0">
                  <w:pPr>
                    <w:jc w:val="center"/>
                    <w:rPr>
                      <w:sz w:val="18"/>
                      <w:szCs w:val="18"/>
                    </w:rPr>
                  </w:pPr>
                  <w:r w:rsidRPr="007E41A6">
                    <w:rPr>
                      <w:sz w:val="18"/>
                      <w:szCs w:val="18"/>
                    </w:rPr>
                    <w:t>-</w:t>
                  </w:r>
                </w:p>
              </w:tc>
              <w:tc>
                <w:tcPr>
                  <w:tcW w:w="567" w:type="dxa"/>
                </w:tcPr>
                <w:p w:rsidR="00207BF0" w:rsidRPr="007E41A6" w:rsidRDefault="00207BF0" w:rsidP="00207BF0">
                  <w:pPr>
                    <w:jc w:val="center"/>
                    <w:rPr>
                      <w:sz w:val="18"/>
                      <w:szCs w:val="18"/>
                    </w:rPr>
                  </w:pPr>
                  <w:r w:rsidRPr="007E41A6">
                    <w:rPr>
                      <w:sz w:val="18"/>
                      <w:szCs w:val="18"/>
                    </w:rPr>
                    <w:t>-</w:t>
                  </w:r>
                </w:p>
              </w:tc>
              <w:tc>
                <w:tcPr>
                  <w:tcW w:w="425" w:type="dxa"/>
                </w:tcPr>
                <w:p w:rsidR="00207BF0" w:rsidRPr="007E41A6" w:rsidRDefault="00207BF0" w:rsidP="00207BF0">
                  <w:pPr>
                    <w:jc w:val="center"/>
                    <w:rPr>
                      <w:sz w:val="18"/>
                      <w:szCs w:val="18"/>
                    </w:rPr>
                  </w:pPr>
                  <w:r w:rsidRPr="007E41A6">
                    <w:rPr>
                      <w:sz w:val="18"/>
                      <w:szCs w:val="18"/>
                    </w:rPr>
                    <w:t>-</w:t>
                  </w:r>
                </w:p>
              </w:tc>
              <w:tc>
                <w:tcPr>
                  <w:tcW w:w="284" w:type="dxa"/>
                </w:tcPr>
                <w:p w:rsidR="00207BF0" w:rsidRPr="007E41A6" w:rsidRDefault="00207BF0" w:rsidP="00207BF0">
                  <w:pPr>
                    <w:jc w:val="center"/>
                    <w:rPr>
                      <w:sz w:val="18"/>
                      <w:szCs w:val="18"/>
                    </w:rPr>
                  </w:pPr>
                  <w:r w:rsidRPr="007E41A6">
                    <w:rPr>
                      <w:sz w:val="18"/>
                      <w:szCs w:val="18"/>
                    </w:rPr>
                    <w:t>-</w:t>
                  </w:r>
                </w:p>
              </w:tc>
              <w:tc>
                <w:tcPr>
                  <w:tcW w:w="425" w:type="dxa"/>
                </w:tcPr>
                <w:p w:rsidR="00207BF0" w:rsidRPr="007E41A6" w:rsidRDefault="00207BF0" w:rsidP="00207BF0">
                  <w:pPr>
                    <w:jc w:val="center"/>
                    <w:rPr>
                      <w:sz w:val="18"/>
                      <w:szCs w:val="18"/>
                    </w:rPr>
                  </w:pPr>
                  <w:r w:rsidRPr="007E41A6">
                    <w:rPr>
                      <w:sz w:val="18"/>
                      <w:szCs w:val="18"/>
                    </w:rPr>
                    <w:t>-</w:t>
                  </w: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4</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r w:rsidRPr="007E41A6">
                    <w:rPr>
                      <w:sz w:val="18"/>
                      <w:szCs w:val="18"/>
                    </w:rPr>
                    <w:t>5</w:t>
                  </w:r>
                </w:p>
              </w:tc>
              <w:tc>
                <w:tcPr>
                  <w:tcW w:w="284"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5</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c>
                <w:tcPr>
                  <w:tcW w:w="284" w:type="dxa"/>
                </w:tcPr>
                <w:p w:rsidR="00207BF0" w:rsidRPr="007E41A6" w:rsidRDefault="00207BF0" w:rsidP="00207BF0">
                  <w:pPr>
                    <w:jc w:val="center"/>
                    <w:rPr>
                      <w:sz w:val="18"/>
                      <w:szCs w:val="18"/>
                    </w:rPr>
                  </w:pPr>
                  <w:r w:rsidRPr="007E41A6">
                    <w:rPr>
                      <w:sz w:val="18"/>
                      <w:szCs w:val="18"/>
                    </w:rPr>
                    <w:t>4</w:t>
                  </w:r>
                </w:p>
              </w:tc>
              <w:tc>
                <w:tcPr>
                  <w:tcW w:w="425" w:type="dxa"/>
                </w:tcPr>
                <w:p w:rsidR="00207BF0" w:rsidRPr="007E41A6" w:rsidRDefault="00207BF0" w:rsidP="00207BF0">
                  <w:pPr>
                    <w:jc w:val="center"/>
                    <w:rPr>
                      <w:sz w:val="18"/>
                      <w:szCs w:val="18"/>
                    </w:rPr>
                  </w:pP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6</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r w:rsidRPr="007E41A6">
                    <w:rPr>
                      <w:sz w:val="18"/>
                      <w:szCs w:val="18"/>
                    </w:rPr>
                    <w:t>6,10</w:t>
                  </w:r>
                </w:p>
              </w:tc>
              <w:tc>
                <w:tcPr>
                  <w:tcW w:w="425" w:type="dxa"/>
                </w:tcPr>
                <w:p w:rsidR="00207BF0" w:rsidRPr="007E41A6" w:rsidRDefault="00207BF0" w:rsidP="00207BF0">
                  <w:pPr>
                    <w:jc w:val="center"/>
                    <w:rPr>
                      <w:sz w:val="18"/>
                      <w:szCs w:val="18"/>
                    </w:rPr>
                  </w:pPr>
                </w:p>
              </w:tc>
              <w:tc>
                <w:tcPr>
                  <w:tcW w:w="284"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7</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c>
                <w:tcPr>
                  <w:tcW w:w="284"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r w:rsidRPr="007E41A6">
                    <w:rPr>
                      <w:sz w:val="18"/>
                      <w:szCs w:val="18"/>
                    </w:rPr>
                    <w:t>10</w:t>
                  </w: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8</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r w:rsidRPr="007E41A6">
                    <w:rPr>
                      <w:sz w:val="18"/>
                      <w:szCs w:val="18"/>
                    </w:rPr>
                    <w:t>9</w:t>
                  </w:r>
                </w:p>
              </w:tc>
              <w:tc>
                <w:tcPr>
                  <w:tcW w:w="567"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c>
                <w:tcPr>
                  <w:tcW w:w="284"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9</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c>
                <w:tcPr>
                  <w:tcW w:w="284" w:type="dxa"/>
                </w:tcPr>
                <w:p w:rsidR="00207BF0" w:rsidRPr="007E41A6" w:rsidRDefault="00207BF0" w:rsidP="00207BF0">
                  <w:pPr>
                    <w:jc w:val="center"/>
                    <w:rPr>
                      <w:sz w:val="18"/>
                      <w:szCs w:val="18"/>
                    </w:rPr>
                  </w:pPr>
                  <w:r w:rsidRPr="007E41A6">
                    <w:rPr>
                      <w:sz w:val="18"/>
                      <w:szCs w:val="18"/>
                    </w:rPr>
                    <w:t>8</w:t>
                  </w:r>
                </w:p>
              </w:tc>
              <w:tc>
                <w:tcPr>
                  <w:tcW w:w="425" w:type="dxa"/>
                </w:tcPr>
                <w:p w:rsidR="00207BF0" w:rsidRPr="007E41A6" w:rsidRDefault="00207BF0" w:rsidP="00207BF0">
                  <w:pPr>
                    <w:jc w:val="center"/>
                    <w:rPr>
                      <w:sz w:val="18"/>
                      <w:szCs w:val="18"/>
                    </w:rPr>
                  </w:pP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10</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r w:rsidRPr="007E41A6">
                    <w:rPr>
                      <w:sz w:val="18"/>
                      <w:szCs w:val="18"/>
                    </w:rPr>
                    <w:t>2,3</w:t>
                  </w:r>
                </w:p>
              </w:tc>
              <w:tc>
                <w:tcPr>
                  <w:tcW w:w="567"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c>
                <w:tcPr>
                  <w:tcW w:w="284"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r>
            <w:tr w:rsidR="00207BF0" w:rsidRPr="007E41A6" w:rsidTr="00207BF0">
              <w:tc>
                <w:tcPr>
                  <w:tcW w:w="562" w:type="dxa"/>
                </w:tcPr>
                <w:p w:rsidR="00207BF0" w:rsidRPr="007E41A6" w:rsidRDefault="00207BF0" w:rsidP="00207BF0">
                  <w:pPr>
                    <w:jc w:val="center"/>
                    <w:rPr>
                      <w:sz w:val="18"/>
                      <w:szCs w:val="18"/>
                    </w:rPr>
                  </w:pPr>
                  <w:r w:rsidRPr="007E41A6">
                    <w:rPr>
                      <w:sz w:val="18"/>
                      <w:szCs w:val="18"/>
                    </w:rPr>
                    <w:t>11</w:t>
                  </w:r>
                </w:p>
              </w:tc>
              <w:tc>
                <w:tcPr>
                  <w:tcW w:w="426" w:type="dxa"/>
                </w:tcPr>
                <w:p w:rsidR="00207BF0" w:rsidRPr="007E41A6" w:rsidRDefault="00207BF0" w:rsidP="00207BF0">
                  <w:pPr>
                    <w:jc w:val="center"/>
                    <w:rPr>
                      <w:sz w:val="18"/>
                      <w:szCs w:val="18"/>
                    </w:rPr>
                  </w:pPr>
                </w:p>
              </w:tc>
              <w:tc>
                <w:tcPr>
                  <w:tcW w:w="567" w:type="dxa"/>
                </w:tcPr>
                <w:p w:rsidR="00207BF0" w:rsidRPr="007E41A6" w:rsidRDefault="00207BF0" w:rsidP="00207BF0">
                  <w:pPr>
                    <w:jc w:val="center"/>
                    <w:rPr>
                      <w:sz w:val="18"/>
                      <w:szCs w:val="18"/>
                    </w:rPr>
                  </w:pPr>
                </w:p>
              </w:tc>
              <w:tc>
                <w:tcPr>
                  <w:tcW w:w="283" w:type="dxa"/>
                </w:tcPr>
                <w:p w:rsidR="00207BF0" w:rsidRPr="007E41A6" w:rsidRDefault="00207BF0" w:rsidP="00207BF0">
                  <w:pPr>
                    <w:jc w:val="center"/>
                    <w:rPr>
                      <w:sz w:val="18"/>
                      <w:szCs w:val="18"/>
                    </w:rPr>
                  </w:pPr>
                  <w:r w:rsidRPr="007E41A6">
                    <w:rPr>
                      <w:sz w:val="18"/>
                      <w:szCs w:val="18"/>
                    </w:rPr>
                    <w:t>8</w:t>
                  </w:r>
                </w:p>
              </w:tc>
              <w:tc>
                <w:tcPr>
                  <w:tcW w:w="567"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c>
                <w:tcPr>
                  <w:tcW w:w="284" w:type="dxa"/>
                </w:tcPr>
                <w:p w:rsidR="00207BF0" w:rsidRPr="007E41A6" w:rsidRDefault="00207BF0" w:rsidP="00207BF0">
                  <w:pPr>
                    <w:jc w:val="center"/>
                    <w:rPr>
                      <w:sz w:val="18"/>
                      <w:szCs w:val="18"/>
                    </w:rPr>
                  </w:pPr>
                </w:p>
              </w:tc>
              <w:tc>
                <w:tcPr>
                  <w:tcW w:w="425" w:type="dxa"/>
                </w:tcPr>
                <w:p w:rsidR="00207BF0" w:rsidRPr="007E41A6" w:rsidRDefault="00207BF0" w:rsidP="00207BF0">
                  <w:pPr>
                    <w:jc w:val="center"/>
                    <w:rPr>
                      <w:sz w:val="18"/>
                      <w:szCs w:val="18"/>
                    </w:rPr>
                  </w:pPr>
                </w:p>
              </w:tc>
            </w:tr>
          </w:tbl>
          <w:p w:rsidR="00994560" w:rsidRDefault="00994560" w:rsidP="00A15359"/>
        </w:tc>
      </w:tr>
      <w:tr w:rsidR="003D2AD8" w:rsidTr="0001201F">
        <w:trPr>
          <w:trHeight w:val="4509"/>
        </w:trPr>
        <w:tc>
          <w:tcPr>
            <w:tcW w:w="5514" w:type="dxa"/>
          </w:tcPr>
          <w:p w:rsidR="003D2AD8" w:rsidRDefault="00994560" w:rsidP="0001201F">
            <w:pPr>
              <w:jc w:val="center"/>
            </w:pPr>
            <w:r>
              <w:t>7.1) Conversión</w:t>
            </w:r>
            <w:r w:rsidRPr="0029374B">
              <w:rPr>
                <w:noProof/>
                <w:sz w:val="24"/>
                <w:szCs w:val="24"/>
                <w:lang w:eastAsia="es-MX"/>
              </w:rPr>
              <w:drawing>
                <wp:inline distT="0" distB="0" distL="0" distR="0" wp14:anchorId="0276899D" wp14:editId="1889F181">
                  <wp:extent cx="3126814" cy="2280735"/>
                  <wp:effectExtent l="152400" t="152400" r="359410" b="367665"/>
                  <wp:docPr id="53" name="Imagen 53" descr="C:\Users\UAEMex\Pictures\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AEMex\Pictures\62.jpeg"/>
                          <pic:cNvPicPr>
                            <a:picLocks noChangeAspect="1" noChangeArrowheads="1"/>
                          </pic:cNvPicPr>
                        </pic:nvPicPr>
                        <pic:blipFill rotWithShape="1">
                          <a:blip r:embed="rId35">
                            <a:extLst>
                              <a:ext uri="{28A0092B-C50C-407E-A947-70E740481C1C}">
                                <a14:useLocalDpi xmlns:a14="http://schemas.microsoft.com/office/drawing/2010/main" val="0"/>
                              </a:ext>
                            </a:extLst>
                          </a:blip>
                          <a:srcRect l="2673" t="2846"/>
                          <a:stretch/>
                        </pic:blipFill>
                        <pic:spPr bwMode="auto">
                          <a:xfrm>
                            <a:off x="0" y="0"/>
                            <a:ext cx="3171589" cy="23133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tcPr>
          <w:p w:rsidR="003D2AD8" w:rsidRDefault="003D2AD8"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p w:rsidR="00207BF0" w:rsidRDefault="00207BF0" w:rsidP="00A15359"/>
        </w:tc>
      </w:tr>
      <w:tr w:rsidR="0001201F" w:rsidTr="0001201F">
        <w:tc>
          <w:tcPr>
            <w:tcW w:w="9054" w:type="dxa"/>
            <w:gridSpan w:val="2"/>
            <w:shd w:val="clear" w:color="auto" w:fill="1F3864" w:themeFill="accent5" w:themeFillShade="80"/>
          </w:tcPr>
          <w:p w:rsidR="0001201F" w:rsidRPr="0001201F" w:rsidRDefault="0001201F" w:rsidP="0001201F">
            <w:pPr>
              <w:pStyle w:val="Ttulo1"/>
              <w:ind w:left="720"/>
              <w:outlineLvl w:val="0"/>
              <w:rPr>
                <w:rFonts w:asciiTheme="minorHAnsi" w:hAnsiTheme="minorHAnsi"/>
                <w:b/>
                <w:color w:val="FFFFFF" w:themeColor="background1"/>
                <w:sz w:val="24"/>
                <w:szCs w:val="24"/>
              </w:rPr>
            </w:pPr>
            <w:bookmarkStart w:id="33" w:name="_Toc499728441"/>
            <w:bookmarkStart w:id="34" w:name="_Toc499830139"/>
            <w:r w:rsidRPr="0001201F">
              <w:rPr>
                <w:rFonts w:asciiTheme="minorHAnsi" w:hAnsiTheme="minorHAnsi"/>
                <w:b/>
                <w:color w:val="FFFFFF" w:themeColor="background1"/>
                <w:sz w:val="24"/>
                <w:szCs w:val="24"/>
              </w:rPr>
              <w:lastRenderedPageBreak/>
              <w:t>Minimización de un Autómata Finito Determinista (AFDM)</w:t>
            </w:r>
            <w:bookmarkEnd w:id="33"/>
            <w:bookmarkEnd w:id="34"/>
          </w:p>
          <w:p w:rsidR="0001201F" w:rsidRDefault="0001201F" w:rsidP="00A15359"/>
        </w:tc>
      </w:tr>
      <w:tr w:rsidR="0001201F" w:rsidTr="0001201F">
        <w:tc>
          <w:tcPr>
            <w:tcW w:w="9054" w:type="dxa"/>
            <w:gridSpan w:val="2"/>
          </w:tcPr>
          <w:p w:rsidR="0001201F" w:rsidRPr="0029374B" w:rsidRDefault="0001201F" w:rsidP="0001201F">
            <w:pPr>
              <w:rPr>
                <w:sz w:val="24"/>
                <w:szCs w:val="24"/>
              </w:rPr>
            </w:pPr>
            <w:r w:rsidRPr="0029374B">
              <w:rPr>
                <w:b/>
                <w:sz w:val="24"/>
                <w:szCs w:val="24"/>
              </w:rPr>
              <w:t>ENTRADA:</w:t>
            </w:r>
            <w:r w:rsidRPr="0029374B">
              <w:rPr>
                <w:sz w:val="24"/>
                <w:szCs w:val="24"/>
              </w:rPr>
              <w:t xml:space="preserve"> AFD</w:t>
            </w:r>
          </w:p>
          <w:p w:rsidR="0001201F" w:rsidRPr="0001201F" w:rsidRDefault="0001201F" w:rsidP="0001201F">
            <w:pPr>
              <w:rPr>
                <w:sz w:val="24"/>
                <w:szCs w:val="24"/>
              </w:rPr>
            </w:pPr>
            <w:r w:rsidRPr="0029374B">
              <w:rPr>
                <w:b/>
                <w:sz w:val="24"/>
                <w:szCs w:val="24"/>
              </w:rPr>
              <w:t>SALIDA:</w:t>
            </w:r>
            <w:r>
              <w:rPr>
                <w:sz w:val="24"/>
                <w:szCs w:val="24"/>
              </w:rPr>
              <w:t xml:space="preserve"> AFDM</w:t>
            </w:r>
          </w:p>
        </w:tc>
      </w:tr>
      <w:tr w:rsidR="0001201F" w:rsidTr="0001201F">
        <w:tc>
          <w:tcPr>
            <w:tcW w:w="9054" w:type="dxa"/>
            <w:gridSpan w:val="2"/>
          </w:tcPr>
          <w:p w:rsidR="0001201F" w:rsidRPr="0029374B" w:rsidRDefault="0001201F" w:rsidP="0001201F">
            <w:pPr>
              <w:pStyle w:val="Prrafodelista"/>
              <w:numPr>
                <w:ilvl w:val="0"/>
                <w:numId w:val="25"/>
              </w:numPr>
              <w:rPr>
                <w:sz w:val="24"/>
                <w:szCs w:val="24"/>
              </w:rPr>
            </w:pPr>
            <w:r w:rsidRPr="0029374B">
              <w:rPr>
                <w:sz w:val="24"/>
                <w:szCs w:val="24"/>
              </w:rPr>
              <w:t>El nivel 1 del árbol corresponde al nodo raíz, el cual se forma a partir de todo el conjunto de estados.</w:t>
            </w:r>
          </w:p>
          <w:p w:rsidR="0001201F" w:rsidRPr="0029374B" w:rsidRDefault="0001201F" w:rsidP="0001201F">
            <w:pPr>
              <w:pStyle w:val="Prrafodelista"/>
              <w:numPr>
                <w:ilvl w:val="0"/>
                <w:numId w:val="25"/>
              </w:numPr>
              <w:rPr>
                <w:sz w:val="24"/>
                <w:szCs w:val="24"/>
              </w:rPr>
            </w:pPr>
            <w:r w:rsidRPr="0029374B">
              <w:rPr>
                <w:sz w:val="24"/>
                <w:szCs w:val="24"/>
              </w:rPr>
              <w:t>Para el nivel 2, se creará dos conjuntos a partir del nodo raíz en un conjunto estarán los estados de aceptación y en otro los de no aceptación.</w:t>
            </w:r>
          </w:p>
          <w:p w:rsidR="0001201F" w:rsidRPr="0029374B" w:rsidRDefault="0001201F" w:rsidP="0001201F">
            <w:pPr>
              <w:pStyle w:val="Prrafodelista"/>
              <w:numPr>
                <w:ilvl w:val="0"/>
                <w:numId w:val="25"/>
              </w:numPr>
              <w:rPr>
                <w:sz w:val="24"/>
                <w:szCs w:val="24"/>
              </w:rPr>
            </w:pPr>
            <w:r w:rsidRPr="0029374B">
              <w:rPr>
                <w:sz w:val="24"/>
                <w:szCs w:val="24"/>
              </w:rPr>
              <w:t xml:space="preserve">Partiendo del nivel </w:t>
            </w:r>
            <m:oMath>
              <m:r>
                <w:rPr>
                  <w:rFonts w:ascii="Cambria Math" w:hAnsi="Cambria Math"/>
                  <w:sz w:val="24"/>
                  <w:szCs w:val="24"/>
                </w:rPr>
                <m:t>n</m:t>
              </m:r>
            </m:oMath>
            <w:r w:rsidRPr="0029374B">
              <w:rPr>
                <w:sz w:val="24"/>
                <w:szCs w:val="24"/>
              </w:rPr>
              <w:t xml:space="preserve"> se creará el nivel </w:t>
            </w:r>
            <m:oMath>
              <m:r>
                <w:rPr>
                  <w:rFonts w:ascii="Cambria Math" w:hAnsi="Cambria Math"/>
                  <w:sz w:val="24"/>
                  <w:szCs w:val="24"/>
                </w:rPr>
                <m:t>n+1</m:t>
              </m:r>
            </m:oMath>
            <w:r w:rsidRPr="0029374B">
              <w:rPr>
                <w:sz w:val="24"/>
                <w:szCs w:val="24"/>
              </w:rPr>
              <w:t xml:space="preserve"> siguiendo el proceso: </w:t>
            </w:r>
          </w:p>
          <w:p w:rsidR="0001201F" w:rsidRPr="0029374B" w:rsidRDefault="0001201F" w:rsidP="0001201F">
            <w:pPr>
              <w:pStyle w:val="Prrafodelista"/>
              <w:ind w:firstLine="696"/>
              <w:rPr>
                <w:sz w:val="24"/>
                <w:szCs w:val="24"/>
              </w:rPr>
            </w:pPr>
            <w:r w:rsidRPr="0029374B">
              <w:rPr>
                <w:sz w:val="24"/>
                <w:szCs w:val="24"/>
              </w:rPr>
              <w:t xml:space="preserve">Para cada conjunto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9374B">
              <w:rPr>
                <w:sz w:val="24"/>
                <w:szCs w:val="24"/>
              </w:rPr>
              <w:t xml:space="preserve"> del nivel </w:t>
            </w:r>
            <m:oMath>
              <m:r>
                <w:rPr>
                  <w:rFonts w:ascii="Cambria Math" w:hAnsi="Cambria Math"/>
                  <w:sz w:val="24"/>
                  <w:szCs w:val="24"/>
                </w:rPr>
                <m:t>n</m:t>
              </m:r>
            </m:oMath>
            <w:r w:rsidRPr="0029374B">
              <w:rPr>
                <w:sz w:val="24"/>
                <w:szCs w:val="24"/>
              </w:rPr>
              <w:t xml:space="preserve"> hacer:</w:t>
            </w:r>
          </w:p>
          <w:p w:rsidR="0001201F" w:rsidRDefault="0001201F" w:rsidP="00A15359">
            <w:pPr>
              <w:rPr>
                <w:sz w:val="24"/>
                <w:szCs w:val="24"/>
              </w:rPr>
            </w:pPr>
            <w:r w:rsidRPr="0029374B">
              <w:rPr>
                <w:sz w:val="24"/>
                <w:szCs w:val="24"/>
              </w:rPr>
              <w:t xml:space="preserve">Para cada símbolo </w:t>
            </w:r>
            <m:oMath>
              <m:r>
                <w:rPr>
                  <w:rFonts w:ascii="Cambria Math" w:hAnsi="Cambria Math"/>
                  <w:sz w:val="24"/>
                  <w:szCs w:val="24"/>
                </w:rPr>
                <m:t>s</m:t>
              </m:r>
            </m:oMath>
            <w:r w:rsidRPr="0029374B">
              <w:rPr>
                <w:sz w:val="24"/>
                <w:szCs w:val="24"/>
              </w:rPr>
              <w:t xml:space="preserve"> del alfabeto hacer:</w:t>
            </w:r>
          </w:p>
          <w:p w:rsidR="0001201F" w:rsidRPr="0029374B" w:rsidRDefault="0001201F" w:rsidP="0001201F">
            <w:pPr>
              <w:pStyle w:val="Prrafodelista"/>
              <w:ind w:left="2832"/>
              <w:rPr>
                <w:sz w:val="24"/>
                <w:szCs w:val="24"/>
              </w:rPr>
            </w:pPr>
            <w:r w:rsidRPr="0029374B">
              <w:rPr>
                <w:sz w:val="24"/>
                <w:szCs w:val="24"/>
              </w:rPr>
              <w:t xml:space="preserve">Dividir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9374B">
              <w:rPr>
                <w:sz w:val="24"/>
                <w:szCs w:val="24"/>
              </w:rPr>
              <w:t xml:space="preserve"> en subconjuntos tales que sus estados </w:t>
            </w:r>
            <m:oMath>
              <m:r>
                <w:rPr>
                  <w:rFonts w:ascii="Cambria Math" w:hAnsi="Cambria Math"/>
                  <w:sz w:val="24"/>
                  <w:szCs w:val="24"/>
                </w:rPr>
                <m:t>e</m:t>
              </m:r>
            </m:oMath>
            <w:r w:rsidRPr="0029374B">
              <w:rPr>
                <w:sz w:val="24"/>
                <w:szCs w:val="24"/>
              </w:rPr>
              <w:t xml:space="preserve">, con el símbolo de entrada </w:t>
            </w:r>
            <m:oMath>
              <m:r>
                <w:rPr>
                  <w:rFonts w:ascii="Cambria Math" w:hAnsi="Cambria Math"/>
                  <w:sz w:val="24"/>
                  <w:szCs w:val="24"/>
                </w:rPr>
                <m:t>s</m:t>
              </m:r>
            </m:oMath>
            <w:r w:rsidRPr="0029374B">
              <w:rPr>
                <w:sz w:val="24"/>
                <w:szCs w:val="24"/>
              </w:rPr>
              <w:t xml:space="preserve">, tiene una transición a un estado del mismo conjunto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oMath>
            <w:r w:rsidRPr="0029374B">
              <w:rPr>
                <w:sz w:val="24"/>
                <w:szCs w:val="24"/>
              </w:rPr>
              <w:t xml:space="preserve">. </w:t>
            </w:r>
          </w:p>
          <w:p w:rsidR="0001201F" w:rsidRPr="0029374B" w:rsidRDefault="00A31AFC" w:rsidP="0001201F">
            <w:pPr>
              <w:pStyle w:val="Prrafodelista"/>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e>
                  <m:sub>
                    <m:r>
                      <w:rPr>
                        <w:rFonts w:ascii="Cambria Math" w:hAnsi="Cambria Math"/>
                        <w:sz w:val="24"/>
                        <w:szCs w:val="24"/>
                      </w:rPr>
                      <m:t>i</m:t>
                    </m:r>
                  </m:sub>
                </m:sSub>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sub>
                </m:sSub>
              </m:oMath>
            </m:oMathPara>
          </w:p>
          <w:p w:rsidR="0001201F" w:rsidRPr="0029374B" w:rsidRDefault="0001201F" w:rsidP="0001201F">
            <w:pPr>
              <w:pStyle w:val="Prrafodelista"/>
              <w:ind w:left="2832"/>
              <w:rPr>
                <w:sz w:val="24"/>
                <w:szCs w:val="24"/>
              </w:rPr>
            </w:pPr>
            <w:r w:rsidRPr="0029374B">
              <w:rPr>
                <w:sz w:val="24"/>
                <w:szCs w:val="24"/>
              </w:rPr>
              <w:t xml:space="preserve">Para cada símbolo </w:t>
            </w:r>
            <m:oMath>
              <m:r>
                <w:rPr>
                  <w:rFonts w:ascii="Cambria Math" w:hAnsi="Cambria Math"/>
                  <w:sz w:val="24"/>
                  <w:szCs w:val="24"/>
                </w:rPr>
                <m:t>s</m:t>
              </m:r>
            </m:oMath>
            <w:r w:rsidRPr="0029374B">
              <w:rPr>
                <w:sz w:val="24"/>
                <w:szCs w:val="24"/>
              </w:rPr>
              <w:t xml:space="preserve"> se formó una división particular de conjuntos. Utilizando la división del símbolo </w:t>
            </w:r>
            <m:oMath>
              <m:r>
                <w:rPr>
                  <w:rFonts w:ascii="Cambria Math" w:hAnsi="Cambria Math"/>
                  <w:sz w:val="24"/>
                  <w:szCs w:val="24"/>
                </w:rPr>
                <m:t>s</m:t>
              </m:r>
            </m:oMath>
            <w:r w:rsidRPr="0029374B">
              <w:rPr>
                <w:sz w:val="24"/>
                <w:szCs w:val="24"/>
              </w:rPr>
              <w:t xml:space="preserve"> anterior, hacer la intersección entre todos los conjuntos para formar la división definitiva.</w:t>
            </w:r>
          </w:p>
          <w:p w:rsidR="0001201F" w:rsidRPr="0029374B" w:rsidRDefault="0001201F" w:rsidP="0001201F">
            <w:pPr>
              <w:pStyle w:val="Prrafodelista"/>
              <w:numPr>
                <w:ilvl w:val="0"/>
                <w:numId w:val="25"/>
              </w:numPr>
              <w:rPr>
                <w:sz w:val="24"/>
                <w:szCs w:val="24"/>
              </w:rPr>
            </w:pPr>
            <w:r w:rsidRPr="0029374B">
              <w:rPr>
                <w:sz w:val="24"/>
                <w:szCs w:val="24"/>
              </w:rPr>
              <w:t>Hacer el paso 3 hasta que no haya subdivisiones en los conjuntos, de lo contrario continuar.</w:t>
            </w:r>
          </w:p>
          <w:p w:rsidR="0001201F" w:rsidRDefault="0001201F" w:rsidP="0001201F">
            <w:pPr>
              <w:pStyle w:val="Prrafodelista"/>
              <w:numPr>
                <w:ilvl w:val="0"/>
                <w:numId w:val="25"/>
              </w:numPr>
              <w:rPr>
                <w:sz w:val="24"/>
                <w:szCs w:val="24"/>
              </w:rPr>
            </w:pPr>
            <w:r w:rsidRPr="0029374B">
              <w:rPr>
                <w:sz w:val="24"/>
                <w:szCs w:val="24"/>
              </w:rPr>
              <w:t>Al llegar a este paso, los subconjuntos formados de los pasos anteriores ya no pueden subdividirse más. Si se formó un subconjunto con más de un estado indica que no pueden distinguirse y por lo tanto todos ellos son el mismo estado. Por lo que todos los estados del mismo conjunto son substituidos por el que haya sido escogido como representante de todos ellos. Si el estado inicial se encuentra involucrado en una reducción sería recomendable escogerlo como representante para mantener el mismo estado y evitar confusiones.</w:t>
            </w: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Default="00207BF0" w:rsidP="00207BF0">
            <w:pPr>
              <w:rPr>
                <w:sz w:val="24"/>
                <w:szCs w:val="24"/>
              </w:rPr>
            </w:pPr>
          </w:p>
          <w:p w:rsidR="00207BF0" w:rsidRPr="00207BF0" w:rsidRDefault="00207BF0" w:rsidP="00207BF0">
            <w:pPr>
              <w:rPr>
                <w:sz w:val="24"/>
                <w:szCs w:val="24"/>
              </w:rPr>
            </w:pPr>
          </w:p>
          <w:p w:rsidR="0001201F" w:rsidRDefault="0001201F" w:rsidP="00A15359"/>
        </w:tc>
      </w:tr>
      <w:tr w:rsidR="0001201F" w:rsidTr="0001201F">
        <w:tc>
          <w:tcPr>
            <w:tcW w:w="9054" w:type="dxa"/>
            <w:gridSpan w:val="2"/>
            <w:shd w:val="clear" w:color="auto" w:fill="1F3864" w:themeFill="accent5" w:themeFillShade="80"/>
          </w:tcPr>
          <w:p w:rsidR="0001201F" w:rsidRPr="0001201F" w:rsidRDefault="0001201F" w:rsidP="0001201F">
            <w:pPr>
              <w:pStyle w:val="Ttulo2"/>
              <w:outlineLvl w:val="1"/>
              <w:rPr>
                <w:rFonts w:asciiTheme="minorHAnsi" w:hAnsiTheme="minorHAnsi"/>
                <w:b/>
                <w:sz w:val="24"/>
                <w:szCs w:val="24"/>
              </w:rPr>
            </w:pPr>
            <w:r>
              <w:lastRenderedPageBreak/>
              <w:tab/>
            </w:r>
            <w:bookmarkStart w:id="35" w:name="_Toc499728443"/>
            <w:r w:rsidRPr="0001201F">
              <w:rPr>
                <w:rFonts w:asciiTheme="minorHAnsi" w:hAnsiTheme="minorHAnsi"/>
                <w:b/>
                <w:color w:val="FFFFFF" w:themeColor="background1"/>
                <w:sz w:val="24"/>
                <w:szCs w:val="24"/>
              </w:rPr>
              <w:t xml:space="preserve"> </w:t>
            </w:r>
            <w:bookmarkStart w:id="36" w:name="_Toc499830140"/>
            <w:r w:rsidRPr="0001201F">
              <w:rPr>
                <w:rFonts w:asciiTheme="minorHAnsi" w:hAnsiTheme="minorHAnsi"/>
                <w:b/>
                <w:color w:val="FFFFFF" w:themeColor="background1"/>
                <w:sz w:val="24"/>
                <w:szCs w:val="24"/>
              </w:rPr>
              <w:t>Ejemplo</w:t>
            </w:r>
            <w:bookmarkEnd w:id="35"/>
            <w:bookmarkEnd w:id="36"/>
          </w:p>
          <w:p w:rsidR="0001201F" w:rsidRDefault="0001201F" w:rsidP="0001201F">
            <w:pPr>
              <w:tabs>
                <w:tab w:val="left" w:pos="1425"/>
              </w:tabs>
            </w:pPr>
          </w:p>
        </w:tc>
      </w:tr>
      <w:tr w:rsidR="0001201F" w:rsidTr="00994560">
        <w:tc>
          <w:tcPr>
            <w:tcW w:w="5514" w:type="dxa"/>
          </w:tcPr>
          <w:p w:rsidR="0001201F" w:rsidRDefault="0001201F" w:rsidP="0001201F">
            <w:pPr>
              <w:jc w:val="center"/>
            </w:pPr>
            <w:r w:rsidRPr="0029374B">
              <w:rPr>
                <w:noProof/>
                <w:sz w:val="24"/>
                <w:szCs w:val="24"/>
                <w:lang w:eastAsia="es-MX"/>
              </w:rPr>
              <w:drawing>
                <wp:inline distT="0" distB="0" distL="0" distR="0" wp14:anchorId="5ED6DCB8" wp14:editId="73DE6DA9">
                  <wp:extent cx="2256766" cy="2128969"/>
                  <wp:effectExtent l="152400" t="152400" r="239395" b="367030"/>
                  <wp:docPr id="29" name="Imagen 29" descr="C:\Users\UAEMex\Desktop\Nestor\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UAEMex\Desktop\Nestor\Diagram1.jpeg"/>
                          <pic:cNvPicPr>
                            <a:picLocks noChangeAspect="1" noChangeArrowheads="1"/>
                          </pic:cNvPicPr>
                        </pic:nvPicPr>
                        <pic:blipFill rotWithShape="1">
                          <a:blip r:embed="rId36">
                            <a:extLst>
                              <a:ext uri="{28A0092B-C50C-407E-A947-70E740481C1C}">
                                <a14:useLocalDpi xmlns:a14="http://schemas.microsoft.com/office/drawing/2010/main" val="0"/>
                              </a:ext>
                            </a:extLst>
                          </a:blip>
                          <a:srcRect l="488" t="-52" r="-4632" b="69300"/>
                          <a:stretch/>
                        </pic:blipFill>
                        <pic:spPr bwMode="auto">
                          <a:xfrm>
                            <a:off x="0" y="0"/>
                            <a:ext cx="2291912" cy="216212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3540" w:type="dxa"/>
          </w:tcPr>
          <w:tbl>
            <w:tblPr>
              <w:tblStyle w:val="Tablaconcuadrcula"/>
              <w:tblpPr w:leftFromText="141" w:rightFromText="141" w:vertAnchor="text" w:horzAnchor="margin" w:tblpXSpec="center" w:tblpY="602"/>
              <w:tblOverlap w:val="never"/>
              <w:tblW w:w="0" w:type="auto"/>
              <w:tblLayout w:type="fixed"/>
              <w:tblLook w:val="04A0" w:firstRow="1" w:lastRow="0" w:firstColumn="1" w:lastColumn="0" w:noHBand="0" w:noVBand="1"/>
            </w:tblPr>
            <w:tblGrid>
              <w:gridCol w:w="1042"/>
              <w:gridCol w:w="352"/>
              <w:gridCol w:w="361"/>
            </w:tblGrid>
            <w:tr w:rsidR="0001201F" w:rsidRPr="0001201F" w:rsidTr="0001201F">
              <w:tc>
                <w:tcPr>
                  <w:tcW w:w="1042" w:type="dxa"/>
                </w:tcPr>
                <w:p w:rsidR="0001201F" w:rsidRPr="0001201F" w:rsidRDefault="0001201F" w:rsidP="0001201F">
                  <w:r w:rsidRPr="0001201F">
                    <w:t xml:space="preserve">ESTADOS </w:t>
                  </w:r>
                </w:p>
              </w:tc>
              <w:tc>
                <w:tcPr>
                  <w:tcW w:w="352" w:type="dxa"/>
                </w:tcPr>
                <w:p w:rsidR="0001201F" w:rsidRPr="0001201F" w:rsidRDefault="0001201F" w:rsidP="0001201F">
                  <w:r w:rsidRPr="0001201F">
                    <w:t>a</w:t>
                  </w:r>
                </w:p>
              </w:tc>
              <w:tc>
                <w:tcPr>
                  <w:tcW w:w="361" w:type="dxa"/>
                </w:tcPr>
                <w:p w:rsidR="0001201F" w:rsidRPr="0001201F" w:rsidRDefault="0001201F" w:rsidP="0001201F">
                  <w:r w:rsidRPr="0001201F">
                    <w:t>b</w:t>
                  </w:r>
                </w:p>
              </w:tc>
            </w:tr>
            <w:tr w:rsidR="0001201F" w:rsidRPr="0001201F" w:rsidTr="0001201F">
              <w:tc>
                <w:tcPr>
                  <w:tcW w:w="1042" w:type="dxa"/>
                </w:tcPr>
                <w:p w:rsidR="0001201F" w:rsidRPr="0001201F" w:rsidRDefault="0001201F" w:rsidP="0001201F">
                  <w:pPr>
                    <w:jc w:val="center"/>
                  </w:pPr>
                  <w:r w:rsidRPr="0001201F">
                    <w:t>→1</w:t>
                  </w:r>
                </w:p>
              </w:tc>
              <w:tc>
                <w:tcPr>
                  <w:tcW w:w="352" w:type="dxa"/>
                </w:tcPr>
                <w:p w:rsidR="0001201F" w:rsidRPr="0001201F" w:rsidRDefault="0001201F" w:rsidP="0001201F">
                  <w:r w:rsidRPr="0001201F">
                    <w:t>2</w:t>
                  </w:r>
                </w:p>
              </w:tc>
              <w:tc>
                <w:tcPr>
                  <w:tcW w:w="361" w:type="dxa"/>
                </w:tcPr>
                <w:p w:rsidR="0001201F" w:rsidRPr="0001201F" w:rsidRDefault="0001201F" w:rsidP="0001201F">
                  <w:r w:rsidRPr="0001201F">
                    <w:t>3</w:t>
                  </w:r>
                </w:p>
              </w:tc>
            </w:tr>
            <w:tr w:rsidR="0001201F" w:rsidRPr="0001201F" w:rsidTr="0001201F">
              <w:tc>
                <w:tcPr>
                  <w:tcW w:w="1042" w:type="dxa"/>
                </w:tcPr>
                <w:p w:rsidR="0001201F" w:rsidRPr="0001201F" w:rsidRDefault="0001201F" w:rsidP="0001201F">
                  <w:pPr>
                    <w:jc w:val="center"/>
                  </w:pPr>
                  <w:r w:rsidRPr="0001201F">
                    <w:t>2</w:t>
                  </w:r>
                </w:p>
              </w:tc>
              <w:tc>
                <w:tcPr>
                  <w:tcW w:w="352" w:type="dxa"/>
                </w:tcPr>
                <w:p w:rsidR="0001201F" w:rsidRPr="0001201F" w:rsidRDefault="0001201F" w:rsidP="0001201F">
                  <w:r w:rsidRPr="0001201F">
                    <w:t>2</w:t>
                  </w:r>
                </w:p>
              </w:tc>
              <w:tc>
                <w:tcPr>
                  <w:tcW w:w="361" w:type="dxa"/>
                </w:tcPr>
                <w:p w:rsidR="0001201F" w:rsidRPr="0001201F" w:rsidRDefault="0001201F" w:rsidP="0001201F">
                  <w:r w:rsidRPr="0001201F">
                    <w:t>4</w:t>
                  </w:r>
                </w:p>
              </w:tc>
            </w:tr>
            <w:tr w:rsidR="0001201F" w:rsidRPr="0001201F" w:rsidTr="0001201F">
              <w:tc>
                <w:tcPr>
                  <w:tcW w:w="1042" w:type="dxa"/>
                </w:tcPr>
                <w:p w:rsidR="0001201F" w:rsidRPr="0001201F" w:rsidRDefault="0001201F" w:rsidP="0001201F">
                  <w:pPr>
                    <w:jc w:val="center"/>
                  </w:pPr>
                  <w:r w:rsidRPr="0001201F">
                    <w:t>3</w:t>
                  </w:r>
                </w:p>
              </w:tc>
              <w:tc>
                <w:tcPr>
                  <w:tcW w:w="352" w:type="dxa"/>
                </w:tcPr>
                <w:p w:rsidR="0001201F" w:rsidRPr="0001201F" w:rsidRDefault="0001201F" w:rsidP="0001201F">
                  <w:r w:rsidRPr="0001201F">
                    <w:t>2</w:t>
                  </w:r>
                </w:p>
              </w:tc>
              <w:tc>
                <w:tcPr>
                  <w:tcW w:w="361" w:type="dxa"/>
                </w:tcPr>
                <w:p w:rsidR="0001201F" w:rsidRPr="0001201F" w:rsidRDefault="0001201F" w:rsidP="0001201F">
                  <w:r w:rsidRPr="0001201F">
                    <w:t>3</w:t>
                  </w:r>
                </w:p>
              </w:tc>
            </w:tr>
            <w:tr w:rsidR="0001201F" w:rsidRPr="0001201F" w:rsidTr="0001201F">
              <w:tc>
                <w:tcPr>
                  <w:tcW w:w="1042" w:type="dxa"/>
                </w:tcPr>
                <w:p w:rsidR="0001201F" w:rsidRPr="0001201F" w:rsidRDefault="0001201F" w:rsidP="0001201F">
                  <w:pPr>
                    <w:jc w:val="center"/>
                  </w:pPr>
                  <w:r w:rsidRPr="0001201F">
                    <w:t>4</w:t>
                  </w:r>
                </w:p>
              </w:tc>
              <w:tc>
                <w:tcPr>
                  <w:tcW w:w="352" w:type="dxa"/>
                </w:tcPr>
                <w:p w:rsidR="0001201F" w:rsidRPr="0001201F" w:rsidRDefault="0001201F" w:rsidP="0001201F">
                  <w:r w:rsidRPr="0001201F">
                    <w:t>2</w:t>
                  </w:r>
                </w:p>
              </w:tc>
              <w:tc>
                <w:tcPr>
                  <w:tcW w:w="361" w:type="dxa"/>
                </w:tcPr>
                <w:p w:rsidR="0001201F" w:rsidRPr="0001201F" w:rsidRDefault="0001201F" w:rsidP="0001201F">
                  <w:r w:rsidRPr="0001201F">
                    <w:t>5</w:t>
                  </w:r>
                </w:p>
              </w:tc>
            </w:tr>
            <w:tr w:rsidR="0001201F" w:rsidRPr="0001201F" w:rsidTr="0001201F">
              <w:tc>
                <w:tcPr>
                  <w:tcW w:w="1042" w:type="dxa"/>
                </w:tcPr>
                <w:p w:rsidR="0001201F" w:rsidRPr="0001201F" w:rsidRDefault="0001201F" w:rsidP="0001201F">
                  <w:pPr>
                    <w:jc w:val="center"/>
                  </w:pPr>
                  <w:r w:rsidRPr="0001201F">
                    <w:t>*5</w:t>
                  </w:r>
                </w:p>
              </w:tc>
              <w:tc>
                <w:tcPr>
                  <w:tcW w:w="352" w:type="dxa"/>
                </w:tcPr>
                <w:p w:rsidR="0001201F" w:rsidRPr="0001201F" w:rsidRDefault="0001201F" w:rsidP="0001201F">
                  <w:r w:rsidRPr="0001201F">
                    <w:t>2</w:t>
                  </w:r>
                </w:p>
              </w:tc>
              <w:tc>
                <w:tcPr>
                  <w:tcW w:w="361" w:type="dxa"/>
                </w:tcPr>
                <w:p w:rsidR="0001201F" w:rsidRPr="0001201F" w:rsidRDefault="0001201F" w:rsidP="0001201F">
                  <w:r w:rsidRPr="0001201F">
                    <w:t>1</w:t>
                  </w:r>
                </w:p>
              </w:tc>
            </w:tr>
          </w:tbl>
          <w:p w:rsidR="0001201F" w:rsidRDefault="0001201F" w:rsidP="00A15359"/>
        </w:tc>
      </w:tr>
      <w:tr w:rsidR="0001201F" w:rsidTr="0001201F">
        <w:tc>
          <w:tcPr>
            <w:tcW w:w="9054" w:type="dxa"/>
            <w:gridSpan w:val="2"/>
          </w:tcPr>
          <w:p w:rsidR="0001201F" w:rsidRPr="0029374B" w:rsidRDefault="0001201F" w:rsidP="0001201F">
            <w:pPr>
              <w:pStyle w:val="Prrafodelista"/>
              <w:numPr>
                <w:ilvl w:val="0"/>
                <w:numId w:val="26"/>
              </w:numPr>
              <w:jc w:val="both"/>
              <w:rPr>
                <w:sz w:val="24"/>
                <w:szCs w:val="24"/>
              </w:rPr>
            </w:pPr>
            <w:r w:rsidRPr="0029374B">
              <w:rPr>
                <w:sz w:val="24"/>
                <w:szCs w:val="24"/>
              </w:rPr>
              <w:t>El nivel 1 del árbol corresponde al nodo raíz, el cual se forma a partir de todo el conjunto de estados.</w:t>
            </w:r>
          </w:p>
          <w:p w:rsidR="0001201F" w:rsidRPr="0029374B" w:rsidRDefault="0001201F" w:rsidP="0001201F">
            <w:pPr>
              <w:pStyle w:val="Prrafodelista"/>
              <w:ind w:left="2844" w:firstLine="696"/>
              <w:jc w:val="both"/>
              <w:rPr>
                <w:sz w:val="24"/>
                <w:szCs w:val="24"/>
              </w:rPr>
            </w:pPr>
            <w:r w:rsidRPr="0029374B">
              <w:rPr>
                <w:noProof/>
                <w:sz w:val="24"/>
                <w:szCs w:val="24"/>
                <w:lang w:eastAsia="es-MX"/>
              </w:rPr>
              <w:drawing>
                <wp:inline distT="0" distB="0" distL="0" distR="0" wp14:anchorId="29AB859D" wp14:editId="3431A13E">
                  <wp:extent cx="1266825" cy="523875"/>
                  <wp:effectExtent l="0" t="19050" r="0" b="476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01201F" w:rsidRPr="0029374B" w:rsidRDefault="0001201F" w:rsidP="0001201F">
            <w:pPr>
              <w:pStyle w:val="Prrafodelista"/>
              <w:ind w:left="2844" w:firstLine="696"/>
              <w:jc w:val="both"/>
              <w:rPr>
                <w:sz w:val="24"/>
                <w:szCs w:val="24"/>
              </w:rPr>
            </w:pPr>
          </w:p>
          <w:p w:rsidR="0001201F" w:rsidRPr="0029374B" w:rsidRDefault="0001201F" w:rsidP="0001201F">
            <w:pPr>
              <w:pStyle w:val="Prrafodelista"/>
              <w:ind w:left="2844" w:firstLine="696"/>
              <w:jc w:val="both"/>
              <w:rPr>
                <w:sz w:val="24"/>
                <w:szCs w:val="24"/>
              </w:rPr>
            </w:pPr>
          </w:p>
          <w:p w:rsidR="0001201F" w:rsidRPr="0029374B" w:rsidRDefault="0001201F" w:rsidP="0001201F">
            <w:pPr>
              <w:pStyle w:val="Prrafodelista"/>
              <w:numPr>
                <w:ilvl w:val="0"/>
                <w:numId w:val="26"/>
              </w:numPr>
              <w:jc w:val="both"/>
              <w:rPr>
                <w:sz w:val="24"/>
                <w:szCs w:val="24"/>
              </w:rPr>
            </w:pPr>
            <w:r w:rsidRPr="0029374B">
              <w:rPr>
                <w:sz w:val="24"/>
                <w:szCs w:val="24"/>
              </w:rPr>
              <w:t>Para el nivel 2, se creará dos conjuntos a partir del nodo raíz en un conjunto estarán los estados de aceptación y en otro los de no aceptación.</w:t>
            </w:r>
          </w:p>
          <w:p w:rsidR="0001201F" w:rsidRPr="0029374B" w:rsidRDefault="0001201F" w:rsidP="0001201F">
            <w:pPr>
              <w:ind w:left="360"/>
              <w:jc w:val="center"/>
              <w:rPr>
                <w:sz w:val="24"/>
                <w:szCs w:val="24"/>
              </w:rPr>
            </w:pPr>
            <w:r w:rsidRPr="0029374B">
              <w:rPr>
                <w:noProof/>
                <w:sz w:val="24"/>
                <w:szCs w:val="24"/>
                <w:lang w:eastAsia="es-MX"/>
              </w:rPr>
              <w:drawing>
                <wp:inline distT="0" distB="0" distL="0" distR="0" wp14:anchorId="6F038CC1" wp14:editId="763BC205">
                  <wp:extent cx="3724275" cy="800100"/>
                  <wp:effectExtent l="0" t="19050" r="0" b="3810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01201F" w:rsidRPr="0029374B" w:rsidRDefault="0001201F" w:rsidP="0001201F">
            <w:pPr>
              <w:ind w:left="360"/>
              <w:jc w:val="both"/>
              <w:rPr>
                <w:sz w:val="24"/>
                <w:szCs w:val="24"/>
              </w:rPr>
            </w:pPr>
          </w:p>
          <w:p w:rsidR="0001201F" w:rsidRPr="0029374B" w:rsidRDefault="0001201F" w:rsidP="0001201F">
            <w:pPr>
              <w:pStyle w:val="Prrafodelista"/>
              <w:numPr>
                <w:ilvl w:val="0"/>
                <w:numId w:val="26"/>
              </w:numPr>
              <w:jc w:val="both"/>
              <w:rPr>
                <w:sz w:val="24"/>
                <w:szCs w:val="24"/>
              </w:rPr>
            </w:pPr>
            <w:r w:rsidRPr="0029374B">
              <w:rPr>
                <w:sz w:val="24"/>
                <w:szCs w:val="24"/>
              </w:rPr>
              <w:t xml:space="preserve">Partiendo del nivel </w:t>
            </w:r>
            <m:oMath>
              <m:r>
                <w:rPr>
                  <w:rFonts w:ascii="Cambria Math" w:hAnsi="Cambria Math"/>
                  <w:sz w:val="24"/>
                  <w:szCs w:val="24"/>
                </w:rPr>
                <m:t>n</m:t>
              </m:r>
            </m:oMath>
            <w:r w:rsidRPr="0029374B">
              <w:rPr>
                <w:sz w:val="24"/>
                <w:szCs w:val="24"/>
              </w:rPr>
              <w:t xml:space="preserve"> se creará el nivel </w:t>
            </w:r>
            <m:oMath>
              <m:r>
                <w:rPr>
                  <w:rFonts w:ascii="Cambria Math" w:hAnsi="Cambria Math"/>
                  <w:sz w:val="24"/>
                  <w:szCs w:val="24"/>
                </w:rPr>
                <m:t>n+1</m:t>
              </m:r>
            </m:oMath>
            <w:r w:rsidRPr="0029374B">
              <w:rPr>
                <w:sz w:val="24"/>
                <w:szCs w:val="24"/>
              </w:rPr>
              <w:t xml:space="preserve"> siguiendo el proceso: </w:t>
            </w:r>
          </w:p>
          <w:p w:rsidR="0001201F" w:rsidRPr="0029374B" w:rsidRDefault="0001201F" w:rsidP="0001201F">
            <w:pPr>
              <w:ind w:left="360" w:firstLine="348"/>
              <w:jc w:val="both"/>
              <w:rPr>
                <w:sz w:val="24"/>
                <w:szCs w:val="24"/>
              </w:rPr>
            </w:pPr>
            <w:r w:rsidRPr="0029374B">
              <w:rPr>
                <w:sz w:val="24"/>
                <w:szCs w:val="24"/>
              </w:rPr>
              <w:t xml:space="preserve">Para cada conjunto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9374B">
              <w:rPr>
                <w:sz w:val="24"/>
                <w:szCs w:val="24"/>
              </w:rPr>
              <w:t xml:space="preserve"> del nivel </w:t>
            </w:r>
            <m:oMath>
              <m:r>
                <w:rPr>
                  <w:rFonts w:ascii="Cambria Math" w:hAnsi="Cambria Math"/>
                  <w:sz w:val="24"/>
                  <w:szCs w:val="24"/>
                </w:rPr>
                <m:t>n</m:t>
              </m:r>
            </m:oMath>
            <w:r w:rsidRPr="0029374B">
              <w:rPr>
                <w:sz w:val="24"/>
                <w:szCs w:val="24"/>
              </w:rPr>
              <w:t xml:space="preserve"> hacer</w:t>
            </w:r>
          </w:p>
          <w:p w:rsidR="0001201F" w:rsidRPr="0029374B" w:rsidRDefault="0001201F" w:rsidP="0001201F">
            <w:pPr>
              <w:ind w:left="708" w:firstLine="708"/>
              <w:jc w:val="both"/>
              <w:rPr>
                <w:sz w:val="24"/>
                <w:szCs w:val="24"/>
              </w:rPr>
            </w:pPr>
            <w:r w:rsidRPr="0029374B">
              <w:rPr>
                <w:sz w:val="24"/>
                <w:szCs w:val="24"/>
              </w:rPr>
              <w:t xml:space="preserve">Para cada símbolo </w:t>
            </w:r>
            <m:oMath>
              <m:r>
                <w:rPr>
                  <w:rFonts w:ascii="Cambria Math" w:hAnsi="Cambria Math"/>
                  <w:sz w:val="24"/>
                  <w:szCs w:val="24"/>
                </w:rPr>
                <m:t>s</m:t>
              </m:r>
            </m:oMath>
            <w:r w:rsidRPr="0029374B">
              <w:rPr>
                <w:sz w:val="24"/>
                <w:szCs w:val="24"/>
              </w:rPr>
              <w:t xml:space="preserve"> del alfabeto hacer</w:t>
            </w:r>
          </w:p>
          <w:p w:rsidR="0001201F" w:rsidRPr="0029374B" w:rsidRDefault="0001201F" w:rsidP="0001201F">
            <w:pPr>
              <w:pStyle w:val="Prrafodelista"/>
              <w:ind w:left="2112"/>
              <w:jc w:val="both"/>
              <w:rPr>
                <w:sz w:val="24"/>
                <w:szCs w:val="24"/>
              </w:rPr>
            </w:pPr>
            <w:r w:rsidRPr="0029374B">
              <w:rPr>
                <w:sz w:val="24"/>
                <w:szCs w:val="24"/>
              </w:rPr>
              <w:t xml:space="preserve">Dividir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9374B">
              <w:rPr>
                <w:sz w:val="24"/>
                <w:szCs w:val="24"/>
              </w:rPr>
              <w:t xml:space="preserve"> en subconjuntos tales que sus estados </w:t>
            </w:r>
            <m:oMath>
              <m:r>
                <w:rPr>
                  <w:rFonts w:ascii="Cambria Math" w:hAnsi="Cambria Math"/>
                  <w:sz w:val="24"/>
                  <w:szCs w:val="24"/>
                </w:rPr>
                <m:t>e</m:t>
              </m:r>
            </m:oMath>
            <w:r w:rsidRPr="0029374B">
              <w:rPr>
                <w:sz w:val="24"/>
                <w:szCs w:val="24"/>
              </w:rPr>
              <w:t xml:space="preserve">, con el símbolo de entrada </w:t>
            </w:r>
            <m:oMath>
              <m:r>
                <w:rPr>
                  <w:rFonts w:ascii="Cambria Math" w:hAnsi="Cambria Math"/>
                  <w:sz w:val="24"/>
                  <w:szCs w:val="24"/>
                </w:rPr>
                <m:t>s</m:t>
              </m:r>
            </m:oMath>
            <w:r w:rsidRPr="0029374B">
              <w:rPr>
                <w:sz w:val="24"/>
                <w:szCs w:val="24"/>
              </w:rPr>
              <w:t xml:space="preserve">, tiene una transición a un estado del mismo conjunto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oMath>
            <w:r w:rsidRPr="0029374B">
              <w:rPr>
                <w:sz w:val="24"/>
                <w:szCs w:val="24"/>
              </w:rPr>
              <w:t xml:space="preserve">. </w:t>
            </w:r>
          </w:p>
          <w:p w:rsidR="0001201F" w:rsidRPr="0029374B" w:rsidRDefault="00A31AFC" w:rsidP="0001201F">
            <w:pPr>
              <w:pStyle w:val="Prrafodelista"/>
              <w:jc w:val="both"/>
              <w:rPr>
                <w:rFonts w:eastAsiaTheme="minorEastAsia"/>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e>
                  <m:sub>
                    <m:r>
                      <w:rPr>
                        <w:rFonts w:ascii="Cambria Math" w:hAnsi="Cambria Math"/>
                        <w:sz w:val="24"/>
                        <w:szCs w:val="24"/>
                      </w:rPr>
                      <m:t>i</m:t>
                    </m:r>
                  </m:sub>
                </m:sSub>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sub>
                </m:sSub>
              </m:oMath>
            </m:oMathPara>
          </w:p>
          <w:p w:rsidR="0001201F" w:rsidRPr="0029374B" w:rsidRDefault="0001201F" w:rsidP="0001201F">
            <w:pPr>
              <w:pStyle w:val="Prrafodelista"/>
              <w:ind w:left="2112"/>
              <w:jc w:val="both"/>
              <w:rPr>
                <w:sz w:val="24"/>
                <w:szCs w:val="24"/>
              </w:rPr>
            </w:pPr>
            <w:r w:rsidRPr="0029374B">
              <w:rPr>
                <w:sz w:val="24"/>
                <w:szCs w:val="24"/>
              </w:rPr>
              <w:t xml:space="preserve">Para cada símbolo </w:t>
            </w:r>
            <m:oMath>
              <m:r>
                <w:rPr>
                  <w:rFonts w:ascii="Cambria Math" w:hAnsi="Cambria Math"/>
                  <w:sz w:val="24"/>
                  <w:szCs w:val="24"/>
                </w:rPr>
                <m:t>s</m:t>
              </m:r>
            </m:oMath>
            <w:r w:rsidRPr="0029374B">
              <w:rPr>
                <w:sz w:val="24"/>
                <w:szCs w:val="24"/>
              </w:rPr>
              <w:t xml:space="preserve"> se formó una división particular de conjuntos. Utilizando la división del símbolo </w:t>
            </w:r>
            <m:oMath>
              <m:r>
                <w:rPr>
                  <w:rFonts w:ascii="Cambria Math" w:hAnsi="Cambria Math"/>
                  <w:sz w:val="24"/>
                  <w:szCs w:val="24"/>
                </w:rPr>
                <m:t>s</m:t>
              </m:r>
            </m:oMath>
            <w:r w:rsidRPr="0029374B">
              <w:rPr>
                <w:sz w:val="24"/>
                <w:szCs w:val="24"/>
              </w:rPr>
              <w:t xml:space="preserve"> anterior, hacer la intersección entre todos los conjuntos para formar la división definitiva.</w:t>
            </w:r>
          </w:p>
          <w:p w:rsidR="0001201F" w:rsidRPr="0029374B" w:rsidRDefault="0001201F" w:rsidP="0001201F">
            <w:pPr>
              <w:pStyle w:val="Prrafodelista"/>
              <w:rPr>
                <w:sz w:val="24"/>
                <w:szCs w:val="24"/>
              </w:rPr>
            </w:pPr>
            <w:r w:rsidRPr="0029374B">
              <w:rPr>
                <w:noProof/>
                <w:sz w:val="24"/>
                <w:szCs w:val="24"/>
                <w:lang w:eastAsia="es-MX"/>
              </w:rPr>
              <w:lastRenderedPageBreak/>
              <w:drawing>
                <wp:inline distT="0" distB="0" distL="0" distR="0" wp14:anchorId="6D8F2809" wp14:editId="27FFC29A">
                  <wp:extent cx="4124325" cy="923925"/>
                  <wp:effectExtent l="0" t="95250" r="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01201F" w:rsidRPr="0029374B" w:rsidRDefault="0001201F" w:rsidP="0001201F">
            <w:pPr>
              <w:pStyle w:val="Prrafodelista"/>
              <w:rPr>
                <w:sz w:val="24"/>
                <w:szCs w:val="24"/>
              </w:rPr>
            </w:pPr>
          </w:p>
          <w:p w:rsidR="0001201F" w:rsidRPr="0029374B" w:rsidRDefault="0001201F" w:rsidP="0001201F">
            <w:pPr>
              <w:pStyle w:val="Prrafodelista"/>
              <w:numPr>
                <w:ilvl w:val="0"/>
                <w:numId w:val="26"/>
              </w:numPr>
              <w:rPr>
                <w:sz w:val="24"/>
                <w:szCs w:val="24"/>
              </w:rPr>
            </w:pPr>
            <w:r w:rsidRPr="0029374B">
              <w:rPr>
                <w:sz w:val="24"/>
                <w:szCs w:val="24"/>
              </w:rPr>
              <w:t>Hacer el paso 3 hasta que no haya subdivisiones en los conjuntos, de lo contrario continuar.</w:t>
            </w:r>
          </w:p>
          <w:p w:rsidR="0001201F" w:rsidRPr="0029374B" w:rsidRDefault="0001201F" w:rsidP="0001201F">
            <w:pPr>
              <w:pStyle w:val="Prrafodelista"/>
              <w:rPr>
                <w:sz w:val="24"/>
                <w:szCs w:val="24"/>
              </w:rPr>
            </w:pPr>
          </w:p>
          <w:p w:rsidR="0001201F" w:rsidRPr="0029374B" w:rsidRDefault="0001201F" w:rsidP="0001201F">
            <w:pPr>
              <w:pStyle w:val="Prrafodelista"/>
              <w:rPr>
                <w:sz w:val="24"/>
                <w:szCs w:val="24"/>
              </w:rPr>
            </w:pPr>
            <w:r w:rsidRPr="0029374B">
              <w:rPr>
                <w:noProof/>
                <w:sz w:val="24"/>
                <w:szCs w:val="24"/>
                <w:lang w:eastAsia="es-MX"/>
              </w:rPr>
              <w:drawing>
                <wp:inline distT="0" distB="0" distL="0" distR="0" wp14:anchorId="19D965FD" wp14:editId="442A5ECC">
                  <wp:extent cx="4124325" cy="923925"/>
                  <wp:effectExtent l="0" t="19050" r="0" b="476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tbl>
            <w:tblPr>
              <w:tblStyle w:val="Tablaconcuadrcula"/>
              <w:tblpPr w:leftFromText="141" w:rightFromText="141" w:vertAnchor="text" w:horzAnchor="margin" w:tblpXSpec="center" w:tblpY="2533"/>
              <w:tblW w:w="0" w:type="auto"/>
              <w:tblLayout w:type="fixed"/>
              <w:tblLook w:val="04A0" w:firstRow="1" w:lastRow="0" w:firstColumn="1" w:lastColumn="0" w:noHBand="0" w:noVBand="1"/>
            </w:tblPr>
            <w:tblGrid>
              <w:gridCol w:w="1189"/>
              <w:gridCol w:w="352"/>
              <w:gridCol w:w="361"/>
            </w:tblGrid>
            <w:tr w:rsidR="0001201F" w:rsidRPr="0029374B" w:rsidTr="0001201F">
              <w:tc>
                <w:tcPr>
                  <w:tcW w:w="1189" w:type="dxa"/>
                </w:tcPr>
                <w:p w:rsidR="0001201F" w:rsidRPr="0029374B" w:rsidRDefault="0001201F" w:rsidP="0001201F">
                  <w:pPr>
                    <w:rPr>
                      <w:sz w:val="24"/>
                      <w:szCs w:val="24"/>
                    </w:rPr>
                  </w:pPr>
                  <w:r w:rsidRPr="0029374B">
                    <w:rPr>
                      <w:sz w:val="24"/>
                      <w:szCs w:val="24"/>
                    </w:rPr>
                    <w:t xml:space="preserve">ESTADOS </w:t>
                  </w:r>
                </w:p>
              </w:tc>
              <w:tc>
                <w:tcPr>
                  <w:tcW w:w="352" w:type="dxa"/>
                </w:tcPr>
                <w:p w:rsidR="0001201F" w:rsidRPr="0029374B" w:rsidRDefault="0001201F" w:rsidP="0001201F">
                  <w:pPr>
                    <w:rPr>
                      <w:sz w:val="24"/>
                      <w:szCs w:val="24"/>
                    </w:rPr>
                  </w:pPr>
                  <w:r w:rsidRPr="0029374B">
                    <w:rPr>
                      <w:sz w:val="24"/>
                      <w:szCs w:val="24"/>
                    </w:rPr>
                    <w:t>a</w:t>
                  </w:r>
                </w:p>
              </w:tc>
              <w:tc>
                <w:tcPr>
                  <w:tcW w:w="361" w:type="dxa"/>
                </w:tcPr>
                <w:p w:rsidR="0001201F" w:rsidRPr="0029374B" w:rsidRDefault="0001201F" w:rsidP="0001201F">
                  <w:pPr>
                    <w:rPr>
                      <w:sz w:val="24"/>
                      <w:szCs w:val="24"/>
                    </w:rPr>
                  </w:pPr>
                  <w:r w:rsidRPr="0029374B">
                    <w:rPr>
                      <w:sz w:val="24"/>
                      <w:szCs w:val="24"/>
                    </w:rPr>
                    <w:t>b</w:t>
                  </w:r>
                </w:p>
              </w:tc>
            </w:tr>
            <w:tr w:rsidR="0001201F" w:rsidRPr="0029374B" w:rsidTr="0001201F">
              <w:tc>
                <w:tcPr>
                  <w:tcW w:w="1189" w:type="dxa"/>
                </w:tcPr>
                <w:p w:rsidR="0001201F" w:rsidRPr="0029374B" w:rsidRDefault="0001201F" w:rsidP="0001201F">
                  <w:pPr>
                    <w:jc w:val="center"/>
                    <w:rPr>
                      <w:sz w:val="24"/>
                      <w:szCs w:val="24"/>
                    </w:rPr>
                  </w:pPr>
                  <w:r w:rsidRPr="0029374B">
                    <w:rPr>
                      <w:sz w:val="24"/>
                      <w:szCs w:val="24"/>
                    </w:rPr>
                    <w:t>→1</w:t>
                  </w:r>
                </w:p>
              </w:tc>
              <w:tc>
                <w:tcPr>
                  <w:tcW w:w="352" w:type="dxa"/>
                </w:tcPr>
                <w:p w:rsidR="0001201F" w:rsidRPr="0029374B" w:rsidRDefault="0001201F" w:rsidP="0001201F">
                  <w:pPr>
                    <w:rPr>
                      <w:sz w:val="24"/>
                      <w:szCs w:val="24"/>
                    </w:rPr>
                  </w:pPr>
                  <w:r w:rsidRPr="0029374B">
                    <w:rPr>
                      <w:sz w:val="24"/>
                      <w:szCs w:val="24"/>
                    </w:rPr>
                    <w:t>2</w:t>
                  </w:r>
                </w:p>
              </w:tc>
              <w:tc>
                <w:tcPr>
                  <w:tcW w:w="361" w:type="dxa"/>
                </w:tcPr>
                <w:p w:rsidR="0001201F" w:rsidRPr="0029374B" w:rsidRDefault="0001201F" w:rsidP="0001201F">
                  <w:pPr>
                    <w:rPr>
                      <w:sz w:val="24"/>
                      <w:szCs w:val="24"/>
                    </w:rPr>
                  </w:pPr>
                  <w:r w:rsidRPr="0029374B">
                    <w:rPr>
                      <w:sz w:val="24"/>
                      <w:szCs w:val="24"/>
                    </w:rPr>
                    <w:t>3</w:t>
                  </w:r>
                </w:p>
              </w:tc>
            </w:tr>
            <w:tr w:rsidR="0001201F" w:rsidRPr="0029374B" w:rsidTr="0001201F">
              <w:tc>
                <w:tcPr>
                  <w:tcW w:w="1189" w:type="dxa"/>
                </w:tcPr>
                <w:p w:rsidR="0001201F" w:rsidRPr="0029374B" w:rsidRDefault="0001201F" w:rsidP="0001201F">
                  <w:pPr>
                    <w:jc w:val="center"/>
                    <w:rPr>
                      <w:sz w:val="24"/>
                      <w:szCs w:val="24"/>
                    </w:rPr>
                  </w:pPr>
                  <w:r w:rsidRPr="0029374B">
                    <w:rPr>
                      <w:sz w:val="24"/>
                      <w:szCs w:val="24"/>
                    </w:rPr>
                    <w:t>2</w:t>
                  </w:r>
                </w:p>
              </w:tc>
              <w:tc>
                <w:tcPr>
                  <w:tcW w:w="352" w:type="dxa"/>
                </w:tcPr>
                <w:p w:rsidR="0001201F" w:rsidRPr="0029374B" w:rsidRDefault="0001201F" w:rsidP="0001201F">
                  <w:pPr>
                    <w:rPr>
                      <w:sz w:val="24"/>
                      <w:szCs w:val="24"/>
                    </w:rPr>
                  </w:pPr>
                  <w:r w:rsidRPr="0029374B">
                    <w:rPr>
                      <w:sz w:val="24"/>
                      <w:szCs w:val="24"/>
                    </w:rPr>
                    <w:t>2</w:t>
                  </w:r>
                </w:p>
              </w:tc>
              <w:tc>
                <w:tcPr>
                  <w:tcW w:w="361" w:type="dxa"/>
                </w:tcPr>
                <w:p w:rsidR="0001201F" w:rsidRPr="0029374B" w:rsidRDefault="0001201F" w:rsidP="0001201F">
                  <w:pPr>
                    <w:rPr>
                      <w:sz w:val="24"/>
                      <w:szCs w:val="24"/>
                    </w:rPr>
                  </w:pPr>
                  <w:r w:rsidRPr="0029374B">
                    <w:rPr>
                      <w:sz w:val="24"/>
                      <w:szCs w:val="24"/>
                    </w:rPr>
                    <w:t>4</w:t>
                  </w:r>
                </w:p>
              </w:tc>
            </w:tr>
            <w:tr w:rsidR="0001201F" w:rsidRPr="0029374B" w:rsidTr="0001201F">
              <w:tc>
                <w:tcPr>
                  <w:tcW w:w="1189" w:type="dxa"/>
                </w:tcPr>
                <w:p w:rsidR="0001201F" w:rsidRPr="0029374B" w:rsidRDefault="0001201F" w:rsidP="0001201F">
                  <w:pPr>
                    <w:jc w:val="center"/>
                    <w:rPr>
                      <w:sz w:val="24"/>
                      <w:szCs w:val="24"/>
                    </w:rPr>
                  </w:pPr>
                  <w:r w:rsidRPr="0029374B">
                    <w:rPr>
                      <w:sz w:val="24"/>
                      <w:szCs w:val="24"/>
                    </w:rPr>
                    <w:t>3</w:t>
                  </w:r>
                </w:p>
              </w:tc>
              <w:tc>
                <w:tcPr>
                  <w:tcW w:w="352" w:type="dxa"/>
                </w:tcPr>
                <w:p w:rsidR="0001201F" w:rsidRPr="0029374B" w:rsidRDefault="0001201F" w:rsidP="0001201F">
                  <w:pPr>
                    <w:rPr>
                      <w:sz w:val="24"/>
                      <w:szCs w:val="24"/>
                    </w:rPr>
                  </w:pPr>
                  <w:r w:rsidRPr="0029374B">
                    <w:rPr>
                      <w:sz w:val="24"/>
                      <w:szCs w:val="24"/>
                    </w:rPr>
                    <w:t>2</w:t>
                  </w:r>
                </w:p>
              </w:tc>
              <w:tc>
                <w:tcPr>
                  <w:tcW w:w="361" w:type="dxa"/>
                </w:tcPr>
                <w:p w:rsidR="0001201F" w:rsidRPr="0029374B" w:rsidRDefault="0001201F" w:rsidP="0001201F">
                  <w:pPr>
                    <w:rPr>
                      <w:sz w:val="24"/>
                      <w:szCs w:val="24"/>
                    </w:rPr>
                  </w:pPr>
                  <w:r w:rsidRPr="0029374B">
                    <w:rPr>
                      <w:sz w:val="24"/>
                      <w:szCs w:val="24"/>
                    </w:rPr>
                    <w:t>3</w:t>
                  </w:r>
                </w:p>
              </w:tc>
            </w:tr>
            <w:tr w:rsidR="0001201F" w:rsidRPr="0029374B" w:rsidTr="0001201F">
              <w:tc>
                <w:tcPr>
                  <w:tcW w:w="1189" w:type="dxa"/>
                </w:tcPr>
                <w:p w:rsidR="0001201F" w:rsidRPr="0029374B" w:rsidRDefault="0001201F" w:rsidP="0001201F">
                  <w:pPr>
                    <w:jc w:val="center"/>
                    <w:rPr>
                      <w:sz w:val="24"/>
                      <w:szCs w:val="24"/>
                    </w:rPr>
                  </w:pPr>
                  <w:r w:rsidRPr="0029374B">
                    <w:rPr>
                      <w:sz w:val="24"/>
                      <w:szCs w:val="24"/>
                    </w:rPr>
                    <w:t>4</w:t>
                  </w:r>
                </w:p>
              </w:tc>
              <w:tc>
                <w:tcPr>
                  <w:tcW w:w="352" w:type="dxa"/>
                </w:tcPr>
                <w:p w:rsidR="0001201F" w:rsidRPr="0029374B" w:rsidRDefault="0001201F" w:rsidP="0001201F">
                  <w:pPr>
                    <w:rPr>
                      <w:sz w:val="24"/>
                      <w:szCs w:val="24"/>
                    </w:rPr>
                  </w:pPr>
                  <w:r w:rsidRPr="0029374B">
                    <w:rPr>
                      <w:sz w:val="24"/>
                      <w:szCs w:val="24"/>
                    </w:rPr>
                    <w:t>2</w:t>
                  </w:r>
                </w:p>
              </w:tc>
              <w:tc>
                <w:tcPr>
                  <w:tcW w:w="361" w:type="dxa"/>
                </w:tcPr>
                <w:p w:rsidR="0001201F" w:rsidRPr="0029374B" w:rsidRDefault="0001201F" w:rsidP="0001201F">
                  <w:pPr>
                    <w:rPr>
                      <w:sz w:val="24"/>
                      <w:szCs w:val="24"/>
                    </w:rPr>
                  </w:pPr>
                  <w:r w:rsidRPr="0029374B">
                    <w:rPr>
                      <w:sz w:val="24"/>
                      <w:szCs w:val="24"/>
                    </w:rPr>
                    <w:t>5</w:t>
                  </w:r>
                </w:p>
              </w:tc>
            </w:tr>
            <w:tr w:rsidR="0001201F" w:rsidRPr="0029374B" w:rsidTr="0001201F">
              <w:tc>
                <w:tcPr>
                  <w:tcW w:w="1189" w:type="dxa"/>
                </w:tcPr>
                <w:p w:rsidR="0001201F" w:rsidRPr="0029374B" w:rsidRDefault="0001201F" w:rsidP="0001201F">
                  <w:pPr>
                    <w:jc w:val="center"/>
                    <w:rPr>
                      <w:sz w:val="24"/>
                      <w:szCs w:val="24"/>
                    </w:rPr>
                  </w:pPr>
                  <w:r w:rsidRPr="0029374B">
                    <w:rPr>
                      <w:sz w:val="24"/>
                      <w:szCs w:val="24"/>
                    </w:rPr>
                    <w:t>*5</w:t>
                  </w:r>
                </w:p>
              </w:tc>
              <w:tc>
                <w:tcPr>
                  <w:tcW w:w="352" w:type="dxa"/>
                </w:tcPr>
                <w:p w:rsidR="0001201F" w:rsidRPr="0029374B" w:rsidRDefault="0001201F" w:rsidP="0001201F">
                  <w:pPr>
                    <w:rPr>
                      <w:sz w:val="24"/>
                      <w:szCs w:val="24"/>
                    </w:rPr>
                  </w:pPr>
                  <w:r w:rsidRPr="0029374B">
                    <w:rPr>
                      <w:sz w:val="24"/>
                      <w:szCs w:val="24"/>
                    </w:rPr>
                    <w:t>2</w:t>
                  </w:r>
                </w:p>
              </w:tc>
              <w:tc>
                <w:tcPr>
                  <w:tcW w:w="361" w:type="dxa"/>
                </w:tcPr>
                <w:p w:rsidR="0001201F" w:rsidRPr="0029374B" w:rsidRDefault="0001201F" w:rsidP="0001201F">
                  <w:pPr>
                    <w:rPr>
                      <w:sz w:val="24"/>
                      <w:szCs w:val="24"/>
                    </w:rPr>
                  </w:pPr>
                  <w:r w:rsidRPr="0029374B">
                    <w:rPr>
                      <w:sz w:val="24"/>
                      <w:szCs w:val="24"/>
                    </w:rPr>
                    <w:t>1</w:t>
                  </w:r>
                </w:p>
              </w:tc>
            </w:tr>
          </w:tbl>
          <w:p w:rsidR="0001201F" w:rsidRPr="0029374B" w:rsidRDefault="0001201F" w:rsidP="0001201F">
            <w:pPr>
              <w:pStyle w:val="Prrafodelista"/>
              <w:numPr>
                <w:ilvl w:val="0"/>
                <w:numId w:val="26"/>
              </w:numPr>
              <w:jc w:val="both"/>
              <w:rPr>
                <w:sz w:val="24"/>
                <w:szCs w:val="24"/>
              </w:rPr>
            </w:pPr>
            <w:r w:rsidRPr="0029374B">
              <w:rPr>
                <w:sz w:val="24"/>
                <w:szCs w:val="24"/>
              </w:rPr>
              <w:t>Al llegar a este paso, los subconjuntos formados de los pasos anteriores ya no pueden subdividirse más. Si se formó un subconjunto con más de un estado indica que no pueden distinguirse y por lo tanto todos ellos son el mismo estado. Por lo que todos los estados del mismo conjunto son substituidos por el que haya sido escogido como representante de todos ellos. Si el estado inicial se encuentra involucrado en una reducción sería recomendable escogerlo como representante para mantener el mismo estado y evitar confusiones.</w:t>
            </w:r>
          </w:p>
          <w:p w:rsidR="0001201F" w:rsidRDefault="0001201F" w:rsidP="0001201F">
            <w:pPr>
              <w:pStyle w:val="Prrafodelista"/>
              <w:jc w:val="both"/>
              <w:rPr>
                <w:sz w:val="24"/>
                <w:szCs w:val="24"/>
              </w:rPr>
            </w:pPr>
          </w:p>
          <w:p w:rsidR="0001201F" w:rsidRDefault="0001201F" w:rsidP="0001201F">
            <w:pPr>
              <w:pStyle w:val="Prrafodelista"/>
              <w:jc w:val="both"/>
              <w:rPr>
                <w:sz w:val="24"/>
                <w:szCs w:val="24"/>
              </w:rPr>
            </w:pPr>
          </w:p>
          <w:p w:rsidR="0001201F" w:rsidRPr="0029374B" w:rsidRDefault="0001201F" w:rsidP="0001201F">
            <w:pPr>
              <w:pStyle w:val="Prrafodelista"/>
              <w:jc w:val="both"/>
              <w:rPr>
                <w:sz w:val="24"/>
                <w:szCs w:val="24"/>
              </w:rPr>
            </w:pPr>
          </w:p>
          <w:p w:rsidR="0001201F" w:rsidRPr="0029374B" w:rsidRDefault="0001201F" w:rsidP="0001201F">
            <w:pPr>
              <w:pStyle w:val="Prrafodelista"/>
              <w:jc w:val="both"/>
              <w:rPr>
                <w:sz w:val="24"/>
                <w:szCs w:val="24"/>
              </w:rPr>
            </w:pPr>
          </w:p>
          <w:p w:rsidR="0001201F" w:rsidRPr="0029374B" w:rsidRDefault="0001201F" w:rsidP="0001201F">
            <w:pPr>
              <w:pStyle w:val="Prrafodelista"/>
              <w:rPr>
                <w:sz w:val="24"/>
                <w:szCs w:val="24"/>
              </w:rPr>
            </w:pPr>
          </w:p>
          <w:p w:rsidR="0001201F" w:rsidRPr="0029374B" w:rsidRDefault="0001201F" w:rsidP="0001201F">
            <w:pPr>
              <w:pStyle w:val="Prrafodelista"/>
              <w:rPr>
                <w:sz w:val="24"/>
                <w:szCs w:val="24"/>
              </w:rPr>
            </w:pPr>
          </w:p>
          <w:p w:rsidR="0001201F" w:rsidRPr="0029374B" w:rsidRDefault="0001201F" w:rsidP="0001201F">
            <w:pPr>
              <w:rPr>
                <w:sz w:val="24"/>
                <w:szCs w:val="24"/>
              </w:rPr>
            </w:pPr>
          </w:p>
          <w:p w:rsidR="0001201F" w:rsidRPr="0029374B" w:rsidRDefault="0001201F" w:rsidP="0001201F">
            <w:pPr>
              <w:rPr>
                <w:sz w:val="24"/>
                <w:szCs w:val="24"/>
              </w:rPr>
            </w:pPr>
          </w:p>
          <w:p w:rsidR="0001201F" w:rsidRPr="0029374B" w:rsidRDefault="0001201F" w:rsidP="0001201F">
            <w:pPr>
              <w:rPr>
                <w:sz w:val="24"/>
                <w:szCs w:val="24"/>
              </w:rPr>
            </w:pPr>
          </w:p>
          <w:p w:rsidR="0001201F" w:rsidRDefault="0001201F" w:rsidP="00A15359"/>
        </w:tc>
      </w:tr>
      <w:tr w:rsidR="0001201F" w:rsidTr="0001201F">
        <w:tc>
          <w:tcPr>
            <w:tcW w:w="9054" w:type="dxa"/>
            <w:gridSpan w:val="2"/>
            <w:shd w:val="clear" w:color="auto" w:fill="1F3864" w:themeFill="accent5" w:themeFillShade="80"/>
          </w:tcPr>
          <w:p w:rsidR="0001201F" w:rsidRPr="0001201F" w:rsidRDefault="0001201F" w:rsidP="0001201F">
            <w:pPr>
              <w:pStyle w:val="Ttulo2"/>
              <w:outlineLvl w:val="1"/>
              <w:rPr>
                <w:rFonts w:asciiTheme="minorHAnsi" w:hAnsiTheme="minorHAnsi"/>
                <w:b/>
                <w:color w:val="FFFFFF" w:themeColor="background1"/>
                <w:sz w:val="24"/>
                <w:szCs w:val="24"/>
              </w:rPr>
            </w:pPr>
            <w:bookmarkStart w:id="37" w:name="_Toc499728444"/>
            <w:bookmarkStart w:id="38" w:name="_Toc499830141"/>
            <w:r w:rsidRPr="0001201F">
              <w:rPr>
                <w:rFonts w:asciiTheme="minorHAnsi" w:hAnsiTheme="minorHAnsi"/>
                <w:b/>
                <w:color w:val="FFFFFF" w:themeColor="background1"/>
                <w:sz w:val="24"/>
                <w:szCs w:val="24"/>
              </w:rPr>
              <w:lastRenderedPageBreak/>
              <w:t>Solución Computacional</w:t>
            </w:r>
            <w:bookmarkEnd w:id="37"/>
            <w:bookmarkEnd w:id="38"/>
          </w:p>
          <w:p w:rsidR="0001201F" w:rsidRDefault="0001201F" w:rsidP="00A15359"/>
        </w:tc>
      </w:tr>
      <w:tr w:rsidR="0001201F" w:rsidTr="0001201F">
        <w:tc>
          <w:tcPr>
            <w:tcW w:w="9054" w:type="dxa"/>
            <w:gridSpan w:val="2"/>
          </w:tcPr>
          <w:p w:rsidR="0001201F" w:rsidRPr="0029374B" w:rsidRDefault="0001201F" w:rsidP="0001201F">
            <w:pPr>
              <w:pStyle w:val="Prrafodelista"/>
              <w:numPr>
                <w:ilvl w:val="0"/>
                <w:numId w:val="27"/>
              </w:numPr>
              <w:rPr>
                <w:sz w:val="24"/>
                <w:szCs w:val="24"/>
              </w:rPr>
            </w:pPr>
            <w:r w:rsidRPr="0029374B">
              <w:rPr>
                <w:sz w:val="24"/>
                <w:szCs w:val="24"/>
              </w:rPr>
              <w:t xml:space="preserve">Se leen las entradas desde los archivos de texto y se generan </w:t>
            </w:r>
          </w:p>
          <w:p w:rsidR="0001201F" w:rsidRPr="0029374B" w:rsidRDefault="0001201F" w:rsidP="0001201F">
            <w:pPr>
              <w:pStyle w:val="Prrafodelista"/>
              <w:rPr>
                <w:sz w:val="24"/>
                <w:szCs w:val="24"/>
              </w:rPr>
            </w:pPr>
            <w:r w:rsidRPr="0029374B">
              <w:rPr>
                <w:sz w:val="24"/>
                <w:szCs w:val="24"/>
              </w:rPr>
              <w:t xml:space="preserve">Mapa de Estados </w:t>
            </w:r>
            <m:oMath>
              <m:r>
                <w:rPr>
                  <w:rFonts w:ascii="Cambria Math" w:hAnsi="Cambria Math"/>
                  <w:sz w:val="24"/>
                  <w:szCs w:val="24"/>
                </w:rPr>
                <m:t>(Integer, String)</m:t>
              </m:r>
            </m:oMath>
          </w:p>
          <w:p w:rsidR="0001201F" w:rsidRPr="0029374B" w:rsidRDefault="0001201F" w:rsidP="0001201F">
            <w:pPr>
              <w:pStyle w:val="Prrafodelista"/>
              <w:rPr>
                <w:sz w:val="24"/>
                <w:szCs w:val="24"/>
              </w:rPr>
            </w:pPr>
            <w:r w:rsidRPr="0029374B">
              <w:rPr>
                <w:sz w:val="24"/>
                <w:szCs w:val="24"/>
              </w:rPr>
              <w:t xml:space="preserve">Mapa de Alfabeto </w:t>
            </w:r>
            <m:oMath>
              <m:r>
                <w:rPr>
                  <w:rFonts w:ascii="Cambria Math" w:hAnsi="Cambria Math"/>
                  <w:sz w:val="24"/>
                  <w:szCs w:val="24"/>
                </w:rPr>
                <m:t>(Integer, String)</m:t>
              </m:r>
            </m:oMath>
          </w:p>
          <w:p w:rsidR="0001201F" w:rsidRPr="0029374B" w:rsidRDefault="0001201F" w:rsidP="0001201F">
            <w:pPr>
              <w:pStyle w:val="Prrafodelista"/>
              <w:rPr>
                <w:rFonts w:eastAsiaTheme="minorEastAsia"/>
                <w:sz w:val="24"/>
                <w:szCs w:val="24"/>
              </w:rPr>
            </w:pPr>
            <w:r w:rsidRPr="0029374B">
              <w:rPr>
                <w:sz w:val="24"/>
                <w:szCs w:val="24"/>
              </w:rPr>
              <w:t xml:space="preserve">Mapa de transiciones </w:t>
            </w:r>
            <m:oMath>
              <m:r>
                <w:rPr>
                  <w:rFonts w:ascii="Cambria Math" w:hAnsi="Cambria Math"/>
                  <w:sz w:val="24"/>
                  <w:szCs w:val="24"/>
                </w:rPr>
                <m:t>(Integer, HashMap</m:t>
              </m:r>
              <m:d>
                <m:dPr>
                  <m:ctrlPr>
                    <w:rPr>
                      <w:rFonts w:ascii="Cambria Math" w:hAnsi="Cambria Math"/>
                      <w:i/>
                      <w:sz w:val="24"/>
                      <w:szCs w:val="24"/>
                    </w:rPr>
                  </m:ctrlPr>
                </m:dPr>
                <m:e>
                  <m:r>
                    <w:rPr>
                      <w:rFonts w:ascii="Cambria Math" w:hAnsi="Cambria Math"/>
                      <w:sz w:val="24"/>
                      <w:szCs w:val="24"/>
                    </w:rPr>
                    <m:t>String, string</m:t>
                  </m:r>
                </m:e>
              </m:d>
              <m:r>
                <w:rPr>
                  <w:rFonts w:ascii="Cambria Math" w:hAnsi="Cambria Math"/>
                  <w:sz w:val="24"/>
                  <w:szCs w:val="24"/>
                </w:rPr>
                <m:t>)</m:t>
              </m:r>
            </m:oMath>
          </w:p>
          <w:p w:rsidR="0001201F" w:rsidRPr="0029374B" w:rsidRDefault="0001201F" w:rsidP="0001201F">
            <w:pPr>
              <w:pStyle w:val="Prrafodelista"/>
              <w:rPr>
                <w:rFonts w:eastAsiaTheme="minorEastAsia"/>
                <w:sz w:val="24"/>
                <w:szCs w:val="24"/>
              </w:rPr>
            </w:pPr>
          </w:p>
          <w:p w:rsidR="0001201F" w:rsidRPr="0029374B" w:rsidRDefault="0001201F" w:rsidP="0001201F">
            <w:pPr>
              <w:pStyle w:val="Prrafodelista"/>
              <w:numPr>
                <w:ilvl w:val="0"/>
                <w:numId w:val="27"/>
              </w:numPr>
              <w:rPr>
                <w:sz w:val="24"/>
                <w:szCs w:val="24"/>
              </w:rPr>
            </w:pPr>
            <w:r w:rsidRPr="0029374B">
              <w:rPr>
                <w:rFonts w:eastAsiaTheme="minorEastAsia"/>
                <w:sz w:val="24"/>
                <w:szCs w:val="24"/>
              </w:rPr>
              <w:t xml:space="preserve">Las transiciones correspondientes a los estados de cada nodo son almacenadas en un </w:t>
            </w:r>
            <w:r w:rsidRPr="0029374B">
              <w:rPr>
                <w:rFonts w:eastAsiaTheme="minorEastAsia"/>
                <w:i/>
                <w:sz w:val="24"/>
                <w:szCs w:val="24"/>
              </w:rPr>
              <w:t>arraylist</w:t>
            </w:r>
            <w:r w:rsidRPr="0029374B">
              <w:rPr>
                <w:rFonts w:eastAsiaTheme="minorEastAsia"/>
                <w:sz w:val="24"/>
                <w:szCs w:val="24"/>
              </w:rPr>
              <w:t xml:space="preserve"> de transiciones por estado</w:t>
            </w:r>
          </w:p>
          <w:p w:rsidR="0001201F" w:rsidRPr="0029374B" w:rsidRDefault="0001201F" w:rsidP="0001201F">
            <w:pPr>
              <w:pStyle w:val="Prrafodelista"/>
              <w:rPr>
                <w:rFonts w:eastAsiaTheme="minorEastAsia"/>
                <w:sz w:val="24"/>
                <w:szCs w:val="24"/>
              </w:rPr>
            </w:pPr>
          </w:p>
          <w:p w:rsidR="0001201F" w:rsidRPr="0029374B" w:rsidRDefault="0001201F" w:rsidP="0001201F">
            <w:pPr>
              <w:pStyle w:val="Prrafodelista"/>
              <w:numPr>
                <w:ilvl w:val="0"/>
                <w:numId w:val="27"/>
              </w:numPr>
              <w:rPr>
                <w:sz w:val="24"/>
                <w:szCs w:val="24"/>
              </w:rPr>
            </w:pPr>
            <w:r w:rsidRPr="0029374B">
              <w:rPr>
                <w:rFonts w:eastAsiaTheme="minorEastAsia"/>
                <w:sz w:val="24"/>
                <w:szCs w:val="24"/>
              </w:rPr>
              <w:lastRenderedPageBreak/>
              <w:t xml:space="preserve">A partir del mapa de estados se genera una división de estados (de aceptación y no aceptación) y se guardan en la clase </w:t>
            </w:r>
            <w:r w:rsidRPr="0029374B">
              <w:rPr>
                <w:rFonts w:eastAsiaTheme="minorEastAsia"/>
                <w:i/>
                <w:sz w:val="24"/>
                <w:szCs w:val="24"/>
              </w:rPr>
              <w:t>ArrayList</w:t>
            </w:r>
            <w:r w:rsidRPr="0029374B">
              <w:rPr>
                <w:sz w:val="24"/>
                <w:szCs w:val="24"/>
              </w:rPr>
              <w:t xml:space="preserve"> </w:t>
            </w:r>
            <w:r w:rsidRPr="0029374B">
              <w:rPr>
                <w:i/>
                <w:sz w:val="24"/>
                <w:szCs w:val="24"/>
              </w:rPr>
              <w:t xml:space="preserve"> </w:t>
            </w:r>
            <w:bookmarkStart w:id="39" w:name="_Toc499728445"/>
            <w:r w:rsidRPr="0029374B">
              <w:rPr>
                <w:sz w:val="24"/>
                <w:szCs w:val="24"/>
              </w:rPr>
              <w:t xml:space="preserve">para generar dos nuevos nodos. </w:t>
            </w:r>
            <w:bookmarkEnd w:id="39"/>
          </w:p>
          <w:p w:rsidR="0001201F" w:rsidRPr="0029374B" w:rsidRDefault="0001201F" w:rsidP="0001201F">
            <w:pPr>
              <w:pStyle w:val="Prrafodelista"/>
              <w:rPr>
                <w:rFonts w:eastAsiaTheme="minorEastAsia"/>
                <w:sz w:val="24"/>
                <w:szCs w:val="24"/>
              </w:rPr>
            </w:pPr>
          </w:p>
          <w:p w:rsidR="0001201F" w:rsidRPr="0029374B" w:rsidRDefault="0001201F" w:rsidP="0001201F">
            <w:pPr>
              <w:pStyle w:val="Prrafodelista"/>
              <w:numPr>
                <w:ilvl w:val="0"/>
                <w:numId w:val="27"/>
              </w:numPr>
              <w:rPr>
                <w:sz w:val="24"/>
                <w:szCs w:val="24"/>
              </w:rPr>
            </w:pPr>
            <w:r w:rsidRPr="0029374B">
              <w:rPr>
                <w:rFonts w:eastAsiaTheme="minorEastAsia"/>
                <w:sz w:val="24"/>
                <w:szCs w:val="24"/>
              </w:rPr>
              <w:t>Se hace una nueva división en el mapa cuando los elementos de un nodo, transitan hacia elementos de otro nodo.</w:t>
            </w:r>
          </w:p>
          <w:p w:rsidR="0001201F" w:rsidRPr="0029374B" w:rsidRDefault="0001201F" w:rsidP="0001201F">
            <w:pPr>
              <w:pStyle w:val="Prrafodelista"/>
              <w:rPr>
                <w:sz w:val="24"/>
                <w:szCs w:val="24"/>
              </w:rPr>
            </w:pPr>
          </w:p>
          <w:p w:rsidR="0001201F" w:rsidRPr="0029374B" w:rsidRDefault="0001201F" w:rsidP="0001201F">
            <w:pPr>
              <w:pStyle w:val="Prrafodelista"/>
              <w:numPr>
                <w:ilvl w:val="0"/>
                <w:numId w:val="27"/>
              </w:numPr>
              <w:rPr>
                <w:sz w:val="24"/>
                <w:szCs w:val="24"/>
              </w:rPr>
            </w:pPr>
            <w:r w:rsidRPr="0029374B">
              <w:rPr>
                <w:sz w:val="24"/>
                <w:szCs w:val="24"/>
              </w:rPr>
              <w:t>Se repite el paso 3 hasta que no queden elementos que transiten hacia otro nodo y mientras los nodos tengan más de un elemento.</w:t>
            </w:r>
          </w:p>
          <w:p w:rsidR="0001201F" w:rsidRPr="0029374B" w:rsidRDefault="0001201F" w:rsidP="0001201F">
            <w:pPr>
              <w:pStyle w:val="Prrafodelista"/>
              <w:rPr>
                <w:sz w:val="24"/>
                <w:szCs w:val="24"/>
              </w:rPr>
            </w:pPr>
          </w:p>
          <w:p w:rsidR="0001201F" w:rsidRDefault="0001201F" w:rsidP="00A15359"/>
        </w:tc>
      </w:tr>
      <w:tr w:rsidR="0001201F" w:rsidTr="0001201F">
        <w:tc>
          <w:tcPr>
            <w:tcW w:w="9054" w:type="dxa"/>
            <w:gridSpan w:val="2"/>
            <w:shd w:val="clear" w:color="auto" w:fill="1F3864" w:themeFill="accent5" w:themeFillShade="80"/>
          </w:tcPr>
          <w:p w:rsidR="001865F8" w:rsidRPr="00FF43A8" w:rsidRDefault="001865F8" w:rsidP="001865F8">
            <w:pPr>
              <w:pStyle w:val="Ttulo2"/>
              <w:outlineLvl w:val="1"/>
              <w:rPr>
                <w:rFonts w:asciiTheme="minorHAnsi" w:hAnsiTheme="minorHAnsi"/>
                <w:b/>
                <w:color w:val="FFFFFF" w:themeColor="background1"/>
                <w:sz w:val="24"/>
                <w:szCs w:val="24"/>
              </w:rPr>
            </w:pPr>
            <w:bookmarkStart w:id="40" w:name="_Toc499830142"/>
            <w:r w:rsidRPr="00FF43A8">
              <w:rPr>
                <w:rFonts w:asciiTheme="minorHAnsi" w:hAnsiTheme="minorHAnsi"/>
                <w:b/>
                <w:color w:val="FFFFFF" w:themeColor="background1"/>
                <w:sz w:val="24"/>
                <w:szCs w:val="24"/>
              </w:rPr>
              <w:lastRenderedPageBreak/>
              <w:t>Pruebas</w:t>
            </w:r>
            <w:bookmarkEnd w:id="40"/>
          </w:p>
          <w:p w:rsidR="0001201F" w:rsidRDefault="0001201F" w:rsidP="00A15359"/>
        </w:tc>
      </w:tr>
      <w:tr w:rsidR="0001201F" w:rsidTr="00994560">
        <w:tc>
          <w:tcPr>
            <w:tcW w:w="5514" w:type="dxa"/>
          </w:tcPr>
          <w:p w:rsidR="0001201F" w:rsidRDefault="00A31AFC" w:rsidP="001865F8">
            <w:pPr>
              <w:pStyle w:val="Prrafodelista"/>
              <w:numPr>
                <w:ilvl w:val="0"/>
                <w:numId w:val="28"/>
              </w:numPr>
            </w:pPr>
            <w:r>
              <w:rPr>
                <w:noProof/>
                <w:lang w:eastAsia="es-MX"/>
              </w:rPr>
              <w:object w:dxaOrig="1440" w:dyaOrig="1440">
                <v:shape id="_x0000_s1033" type="#_x0000_t75" style="position:absolute;left:0;text-align:left;margin-left:28.5pt;margin-top:26.7pt;width:225.7pt;height:102.75pt;z-index:251672576;mso-position-horizontal-relative:text;mso-position-vertical-relative:text;mso-width-relative:page;mso-height-relative:page">
                  <v:imagedata r:id="rId57" o:title="" croptop="-1568f" cropleft="5269f"/>
                  <w10:wrap type="square"/>
                </v:shape>
                <o:OLEObject Type="Embed" ProgID="PBrush" ShapeID="_x0000_s1033" DrawAspect="Content" ObjectID="_1573572292" r:id="rId58"/>
              </w:object>
            </w:r>
            <w:r w:rsidR="001865F8">
              <w:t>Original</w:t>
            </w:r>
          </w:p>
        </w:tc>
        <w:tc>
          <w:tcPr>
            <w:tcW w:w="3540" w:type="dxa"/>
          </w:tcPr>
          <w:tbl>
            <w:tblPr>
              <w:tblStyle w:val="Tablaconcuadrcula"/>
              <w:tblpPr w:leftFromText="141" w:rightFromText="141" w:horzAnchor="margin" w:tblpY="408"/>
              <w:tblOverlap w:val="never"/>
              <w:tblW w:w="0" w:type="auto"/>
              <w:tblLayout w:type="fixed"/>
              <w:tblLook w:val="04A0" w:firstRow="1" w:lastRow="0" w:firstColumn="1" w:lastColumn="0" w:noHBand="0" w:noVBand="1"/>
            </w:tblPr>
            <w:tblGrid>
              <w:gridCol w:w="1271"/>
              <w:gridCol w:w="709"/>
              <w:gridCol w:w="850"/>
            </w:tblGrid>
            <w:tr w:rsidR="001865F8" w:rsidRPr="001865F8" w:rsidTr="00E1333D">
              <w:tc>
                <w:tcPr>
                  <w:tcW w:w="1271" w:type="dxa"/>
                </w:tcPr>
                <w:p w:rsidR="001865F8" w:rsidRPr="001865F8" w:rsidRDefault="001865F8" w:rsidP="001865F8">
                  <w:pPr>
                    <w:rPr>
                      <w:sz w:val="20"/>
                      <w:szCs w:val="20"/>
                    </w:rPr>
                  </w:pPr>
                  <w:r w:rsidRPr="001865F8">
                    <w:rPr>
                      <w:sz w:val="20"/>
                      <w:szCs w:val="20"/>
                    </w:rPr>
                    <w:t>Estados</w:t>
                  </w:r>
                </w:p>
              </w:tc>
              <w:tc>
                <w:tcPr>
                  <w:tcW w:w="709" w:type="dxa"/>
                </w:tcPr>
                <w:p w:rsidR="001865F8" w:rsidRPr="001865F8" w:rsidRDefault="001865F8" w:rsidP="001865F8">
                  <w:pPr>
                    <w:rPr>
                      <w:sz w:val="20"/>
                      <w:szCs w:val="20"/>
                    </w:rPr>
                  </w:pPr>
                  <w:r w:rsidRPr="001865F8">
                    <w:rPr>
                      <w:sz w:val="20"/>
                      <w:szCs w:val="20"/>
                    </w:rPr>
                    <w:t>a</w:t>
                  </w:r>
                </w:p>
              </w:tc>
              <w:tc>
                <w:tcPr>
                  <w:tcW w:w="850" w:type="dxa"/>
                </w:tcPr>
                <w:p w:rsidR="001865F8" w:rsidRPr="001865F8" w:rsidRDefault="001865F8" w:rsidP="001865F8">
                  <w:pPr>
                    <w:rPr>
                      <w:sz w:val="20"/>
                      <w:szCs w:val="20"/>
                    </w:rPr>
                  </w:pPr>
                  <w:r w:rsidRPr="001865F8">
                    <w:rPr>
                      <w:sz w:val="20"/>
                      <w:szCs w:val="20"/>
                    </w:rPr>
                    <w:t>b</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→0</w:t>
                  </w:r>
                </w:p>
              </w:tc>
              <w:tc>
                <w:tcPr>
                  <w:tcW w:w="709" w:type="dxa"/>
                </w:tcPr>
                <w:p w:rsidR="001865F8" w:rsidRPr="001865F8" w:rsidRDefault="001865F8" w:rsidP="001865F8">
                  <w:pPr>
                    <w:rPr>
                      <w:sz w:val="20"/>
                      <w:szCs w:val="20"/>
                    </w:rPr>
                  </w:pPr>
                  <w:r w:rsidRPr="001865F8">
                    <w:rPr>
                      <w:sz w:val="20"/>
                      <w:szCs w:val="20"/>
                    </w:rPr>
                    <w:t>1</w:t>
                  </w:r>
                </w:p>
              </w:tc>
              <w:tc>
                <w:tcPr>
                  <w:tcW w:w="850" w:type="dxa"/>
                </w:tcPr>
                <w:p w:rsidR="001865F8" w:rsidRPr="001865F8" w:rsidRDefault="001865F8" w:rsidP="001865F8">
                  <w:pPr>
                    <w:rPr>
                      <w:sz w:val="20"/>
                      <w:szCs w:val="20"/>
                    </w:rPr>
                  </w:pPr>
                  <w:r w:rsidRPr="001865F8">
                    <w:rPr>
                      <w:sz w:val="20"/>
                      <w:szCs w:val="20"/>
                    </w:rPr>
                    <w:t>2</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1</w:t>
                  </w:r>
                </w:p>
              </w:tc>
              <w:tc>
                <w:tcPr>
                  <w:tcW w:w="709" w:type="dxa"/>
                </w:tcPr>
                <w:p w:rsidR="001865F8" w:rsidRPr="001865F8" w:rsidRDefault="001865F8" w:rsidP="001865F8">
                  <w:pPr>
                    <w:rPr>
                      <w:sz w:val="20"/>
                      <w:szCs w:val="20"/>
                    </w:rPr>
                  </w:pPr>
                  <w:r w:rsidRPr="001865F8">
                    <w:rPr>
                      <w:sz w:val="20"/>
                      <w:szCs w:val="20"/>
                    </w:rPr>
                    <w:t>3</w:t>
                  </w:r>
                </w:p>
              </w:tc>
              <w:tc>
                <w:tcPr>
                  <w:tcW w:w="850" w:type="dxa"/>
                </w:tcPr>
                <w:p w:rsidR="001865F8" w:rsidRPr="001865F8" w:rsidRDefault="001865F8" w:rsidP="001865F8">
                  <w:pPr>
                    <w:rPr>
                      <w:sz w:val="20"/>
                      <w:szCs w:val="20"/>
                    </w:rPr>
                  </w:pPr>
                  <w:r w:rsidRPr="001865F8">
                    <w:rPr>
                      <w:sz w:val="20"/>
                      <w:szCs w:val="20"/>
                    </w:rPr>
                    <w:t>4</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2</w:t>
                  </w:r>
                </w:p>
              </w:tc>
              <w:tc>
                <w:tcPr>
                  <w:tcW w:w="709" w:type="dxa"/>
                </w:tcPr>
                <w:p w:rsidR="001865F8" w:rsidRPr="001865F8" w:rsidRDefault="001865F8" w:rsidP="001865F8">
                  <w:pPr>
                    <w:rPr>
                      <w:sz w:val="20"/>
                      <w:szCs w:val="20"/>
                    </w:rPr>
                  </w:pPr>
                  <w:r w:rsidRPr="001865F8">
                    <w:rPr>
                      <w:sz w:val="20"/>
                      <w:szCs w:val="20"/>
                    </w:rPr>
                    <w:t>0</w:t>
                  </w:r>
                </w:p>
              </w:tc>
              <w:tc>
                <w:tcPr>
                  <w:tcW w:w="850" w:type="dxa"/>
                </w:tcPr>
                <w:p w:rsidR="001865F8" w:rsidRPr="001865F8" w:rsidRDefault="001865F8" w:rsidP="001865F8">
                  <w:pPr>
                    <w:rPr>
                      <w:sz w:val="20"/>
                      <w:szCs w:val="20"/>
                    </w:rPr>
                  </w:pPr>
                  <w:r w:rsidRPr="001865F8">
                    <w:rPr>
                      <w:sz w:val="20"/>
                      <w:szCs w:val="20"/>
                    </w:rPr>
                    <w:t>1</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*3</w:t>
                  </w:r>
                </w:p>
              </w:tc>
              <w:tc>
                <w:tcPr>
                  <w:tcW w:w="709" w:type="dxa"/>
                </w:tcPr>
                <w:p w:rsidR="001865F8" w:rsidRPr="001865F8" w:rsidRDefault="001865F8" w:rsidP="001865F8">
                  <w:pPr>
                    <w:rPr>
                      <w:sz w:val="20"/>
                      <w:szCs w:val="20"/>
                    </w:rPr>
                  </w:pPr>
                  <w:r w:rsidRPr="001865F8">
                    <w:rPr>
                      <w:sz w:val="20"/>
                      <w:szCs w:val="20"/>
                    </w:rPr>
                    <w:t>2</w:t>
                  </w:r>
                </w:p>
              </w:tc>
              <w:tc>
                <w:tcPr>
                  <w:tcW w:w="850" w:type="dxa"/>
                </w:tcPr>
                <w:p w:rsidR="001865F8" w:rsidRPr="001865F8" w:rsidRDefault="001865F8" w:rsidP="001865F8">
                  <w:pPr>
                    <w:rPr>
                      <w:sz w:val="20"/>
                      <w:szCs w:val="20"/>
                    </w:rPr>
                  </w:pPr>
                  <w:r w:rsidRPr="001865F8">
                    <w:rPr>
                      <w:sz w:val="20"/>
                      <w:szCs w:val="20"/>
                    </w:rPr>
                    <w:t>5</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*4</w:t>
                  </w:r>
                </w:p>
              </w:tc>
              <w:tc>
                <w:tcPr>
                  <w:tcW w:w="709" w:type="dxa"/>
                </w:tcPr>
                <w:p w:rsidR="001865F8" w:rsidRPr="001865F8" w:rsidRDefault="001865F8" w:rsidP="001865F8">
                  <w:pPr>
                    <w:rPr>
                      <w:sz w:val="20"/>
                      <w:szCs w:val="20"/>
                    </w:rPr>
                  </w:pPr>
                  <w:r w:rsidRPr="001865F8">
                    <w:rPr>
                      <w:sz w:val="20"/>
                      <w:szCs w:val="20"/>
                    </w:rPr>
                    <w:t>6</w:t>
                  </w:r>
                </w:p>
              </w:tc>
              <w:tc>
                <w:tcPr>
                  <w:tcW w:w="850" w:type="dxa"/>
                </w:tcPr>
                <w:p w:rsidR="001865F8" w:rsidRPr="001865F8" w:rsidRDefault="001865F8" w:rsidP="001865F8">
                  <w:pPr>
                    <w:rPr>
                      <w:sz w:val="20"/>
                      <w:szCs w:val="20"/>
                    </w:rPr>
                  </w:pPr>
                  <w:r w:rsidRPr="001865F8">
                    <w:rPr>
                      <w:sz w:val="20"/>
                      <w:szCs w:val="20"/>
                    </w:rPr>
                    <w:t>7</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5</w:t>
                  </w:r>
                </w:p>
              </w:tc>
              <w:tc>
                <w:tcPr>
                  <w:tcW w:w="709" w:type="dxa"/>
                </w:tcPr>
                <w:p w:rsidR="001865F8" w:rsidRPr="001865F8" w:rsidRDefault="001865F8" w:rsidP="001865F8">
                  <w:pPr>
                    <w:rPr>
                      <w:sz w:val="20"/>
                      <w:szCs w:val="20"/>
                    </w:rPr>
                  </w:pPr>
                  <w:r w:rsidRPr="001865F8">
                    <w:rPr>
                      <w:sz w:val="20"/>
                      <w:szCs w:val="20"/>
                    </w:rPr>
                    <w:t>7</w:t>
                  </w:r>
                </w:p>
              </w:tc>
              <w:tc>
                <w:tcPr>
                  <w:tcW w:w="850" w:type="dxa"/>
                </w:tcPr>
                <w:p w:rsidR="001865F8" w:rsidRPr="001865F8" w:rsidRDefault="001865F8" w:rsidP="001865F8">
                  <w:pPr>
                    <w:rPr>
                      <w:sz w:val="20"/>
                      <w:szCs w:val="20"/>
                    </w:rPr>
                  </w:pPr>
                  <w:r w:rsidRPr="001865F8">
                    <w:rPr>
                      <w:sz w:val="20"/>
                      <w:szCs w:val="20"/>
                    </w:rPr>
                    <w:t>1</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*6</w:t>
                  </w:r>
                </w:p>
              </w:tc>
              <w:tc>
                <w:tcPr>
                  <w:tcW w:w="709" w:type="dxa"/>
                </w:tcPr>
                <w:p w:rsidR="001865F8" w:rsidRPr="001865F8" w:rsidRDefault="001865F8" w:rsidP="001865F8">
                  <w:pPr>
                    <w:rPr>
                      <w:sz w:val="20"/>
                      <w:szCs w:val="20"/>
                    </w:rPr>
                  </w:pPr>
                  <w:r w:rsidRPr="001865F8">
                    <w:rPr>
                      <w:sz w:val="20"/>
                      <w:szCs w:val="20"/>
                    </w:rPr>
                    <w:t>8</w:t>
                  </w:r>
                </w:p>
              </w:tc>
              <w:tc>
                <w:tcPr>
                  <w:tcW w:w="850" w:type="dxa"/>
                </w:tcPr>
                <w:p w:rsidR="001865F8" w:rsidRPr="001865F8" w:rsidRDefault="001865F8" w:rsidP="001865F8">
                  <w:pPr>
                    <w:rPr>
                      <w:sz w:val="20"/>
                      <w:szCs w:val="20"/>
                    </w:rPr>
                  </w:pPr>
                  <w:r w:rsidRPr="001865F8">
                    <w:rPr>
                      <w:sz w:val="20"/>
                      <w:szCs w:val="20"/>
                    </w:rPr>
                    <w:t>8</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7</w:t>
                  </w:r>
                </w:p>
              </w:tc>
              <w:tc>
                <w:tcPr>
                  <w:tcW w:w="709" w:type="dxa"/>
                </w:tcPr>
                <w:p w:rsidR="001865F8" w:rsidRPr="001865F8" w:rsidRDefault="001865F8" w:rsidP="001865F8">
                  <w:pPr>
                    <w:rPr>
                      <w:sz w:val="20"/>
                      <w:szCs w:val="20"/>
                    </w:rPr>
                  </w:pPr>
                  <w:r w:rsidRPr="001865F8">
                    <w:rPr>
                      <w:sz w:val="20"/>
                      <w:szCs w:val="20"/>
                    </w:rPr>
                    <w:t>9</w:t>
                  </w:r>
                </w:p>
              </w:tc>
              <w:tc>
                <w:tcPr>
                  <w:tcW w:w="850" w:type="dxa"/>
                </w:tcPr>
                <w:p w:rsidR="001865F8" w:rsidRPr="001865F8" w:rsidRDefault="001865F8" w:rsidP="001865F8">
                  <w:pPr>
                    <w:rPr>
                      <w:sz w:val="20"/>
                      <w:szCs w:val="20"/>
                    </w:rPr>
                  </w:pPr>
                  <w:r w:rsidRPr="001865F8">
                    <w:rPr>
                      <w:sz w:val="20"/>
                      <w:szCs w:val="20"/>
                    </w:rPr>
                    <w:t>5</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8</w:t>
                  </w:r>
                </w:p>
              </w:tc>
              <w:tc>
                <w:tcPr>
                  <w:tcW w:w="709" w:type="dxa"/>
                </w:tcPr>
                <w:p w:rsidR="001865F8" w:rsidRPr="001865F8" w:rsidRDefault="001865F8" w:rsidP="001865F8">
                  <w:pPr>
                    <w:rPr>
                      <w:sz w:val="20"/>
                      <w:szCs w:val="20"/>
                    </w:rPr>
                  </w:pPr>
                  <w:r w:rsidRPr="001865F8">
                    <w:rPr>
                      <w:sz w:val="20"/>
                      <w:szCs w:val="20"/>
                    </w:rPr>
                    <w:t>7</w:t>
                  </w:r>
                </w:p>
              </w:tc>
              <w:tc>
                <w:tcPr>
                  <w:tcW w:w="850" w:type="dxa"/>
                </w:tcPr>
                <w:p w:rsidR="001865F8" w:rsidRPr="001865F8" w:rsidRDefault="001865F8" w:rsidP="001865F8">
                  <w:pPr>
                    <w:rPr>
                      <w:sz w:val="20"/>
                      <w:szCs w:val="20"/>
                    </w:rPr>
                  </w:pPr>
                  <w:r w:rsidRPr="001865F8">
                    <w:rPr>
                      <w:sz w:val="20"/>
                      <w:szCs w:val="20"/>
                    </w:rPr>
                    <w:t>9</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9</w:t>
                  </w:r>
                </w:p>
              </w:tc>
              <w:tc>
                <w:tcPr>
                  <w:tcW w:w="709" w:type="dxa"/>
                </w:tcPr>
                <w:p w:rsidR="001865F8" w:rsidRPr="001865F8" w:rsidRDefault="001865F8" w:rsidP="001865F8">
                  <w:pPr>
                    <w:rPr>
                      <w:sz w:val="20"/>
                      <w:szCs w:val="20"/>
                    </w:rPr>
                  </w:pPr>
                  <w:r w:rsidRPr="001865F8">
                    <w:rPr>
                      <w:sz w:val="20"/>
                      <w:szCs w:val="20"/>
                    </w:rPr>
                    <w:t>6</w:t>
                  </w:r>
                </w:p>
              </w:tc>
              <w:tc>
                <w:tcPr>
                  <w:tcW w:w="850" w:type="dxa"/>
                </w:tcPr>
                <w:p w:rsidR="001865F8" w:rsidRPr="001865F8" w:rsidRDefault="001865F8" w:rsidP="001865F8">
                  <w:pPr>
                    <w:rPr>
                      <w:sz w:val="20"/>
                      <w:szCs w:val="20"/>
                    </w:rPr>
                  </w:pPr>
                  <w:r w:rsidRPr="001865F8">
                    <w:rPr>
                      <w:sz w:val="20"/>
                      <w:szCs w:val="20"/>
                    </w:rPr>
                    <w:t>4</w:t>
                  </w:r>
                </w:p>
              </w:tc>
            </w:tr>
          </w:tbl>
          <w:p w:rsidR="0001201F" w:rsidRDefault="0001201F" w:rsidP="00A15359"/>
          <w:p w:rsidR="001865F8" w:rsidRDefault="001865F8" w:rsidP="00A15359"/>
          <w:p w:rsidR="001865F8" w:rsidRDefault="001865F8" w:rsidP="00A15359"/>
        </w:tc>
      </w:tr>
      <w:tr w:rsidR="0001201F" w:rsidTr="00994560">
        <w:tc>
          <w:tcPr>
            <w:tcW w:w="5514" w:type="dxa"/>
          </w:tcPr>
          <w:p w:rsidR="0001201F" w:rsidRDefault="001865F8" w:rsidP="001865F8">
            <w:pPr>
              <w:pStyle w:val="Prrafodelista"/>
              <w:numPr>
                <w:ilvl w:val="1"/>
                <w:numId w:val="29"/>
              </w:numPr>
            </w:pPr>
            <w:r>
              <w:t xml:space="preserve">Minimización </w:t>
            </w:r>
          </w:p>
          <w:p w:rsidR="001865F8" w:rsidRDefault="001865F8" w:rsidP="001865F8">
            <w:pPr>
              <w:pStyle w:val="Prrafodelista"/>
              <w:ind w:left="360"/>
            </w:pPr>
          </w:p>
          <w:p w:rsidR="001865F8" w:rsidRDefault="001865F8" w:rsidP="001865F8">
            <w:pPr>
              <w:pStyle w:val="Prrafodelista"/>
              <w:ind w:left="360"/>
            </w:pPr>
          </w:p>
          <w:p w:rsidR="001865F8" w:rsidRDefault="001865F8" w:rsidP="001865F8">
            <w:pPr>
              <w:pStyle w:val="Prrafodelista"/>
              <w:ind w:left="360"/>
            </w:pPr>
          </w:p>
        </w:tc>
        <w:tc>
          <w:tcPr>
            <w:tcW w:w="3540" w:type="dxa"/>
          </w:tcPr>
          <w:p w:rsidR="0001201F" w:rsidRDefault="0001201F" w:rsidP="00A15359"/>
        </w:tc>
      </w:tr>
      <w:tr w:rsidR="0001201F" w:rsidTr="00994560">
        <w:tc>
          <w:tcPr>
            <w:tcW w:w="5514" w:type="dxa"/>
          </w:tcPr>
          <w:p w:rsidR="0001201F" w:rsidRDefault="001865F8" w:rsidP="001865F8">
            <w:pPr>
              <w:pStyle w:val="Prrafodelista"/>
              <w:numPr>
                <w:ilvl w:val="0"/>
                <w:numId w:val="28"/>
              </w:numPr>
            </w:pPr>
            <w:r>
              <w:t>Original</w:t>
            </w:r>
          </w:p>
          <w:p w:rsidR="001865F8" w:rsidRDefault="001865F8" w:rsidP="00A15359">
            <w:r w:rsidRPr="0029374B">
              <w:rPr>
                <w:sz w:val="24"/>
                <w:szCs w:val="24"/>
              </w:rPr>
              <w:object w:dxaOrig="11385" w:dyaOrig="3165">
                <v:shape id="_x0000_i1027" type="#_x0000_t75" style="width:227.8pt;height:77.35pt" o:ole="">
                  <v:imagedata r:id="rId59" o:title="" croptop="1998f" cropleft="4006f"/>
                </v:shape>
                <o:OLEObject Type="Embed" ProgID="PBrush" ShapeID="_x0000_i1027" DrawAspect="Content" ObjectID="_1573572288" r:id="rId60"/>
              </w:object>
            </w:r>
          </w:p>
        </w:tc>
        <w:tc>
          <w:tcPr>
            <w:tcW w:w="3540" w:type="dxa"/>
          </w:tcPr>
          <w:tbl>
            <w:tblPr>
              <w:tblStyle w:val="Tablaconcuadrcula"/>
              <w:tblpPr w:leftFromText="141" w:rightFromText="141" w:horzAnchor="margin" w:tblpY="408"/>
              <w:tblOverlap w:val="never"/>
              <w:tblW w:w="0" w:type="auto"/>
              <w:tblLayout w:type="fixed"/>
              <w:tblLook w:val="04A0" w:firstRow="1" w:lastRow="0" w:firstColumn="1" w:lastColumn="0" w:noHBand="0" w:noVBand="1"/>
            </w:tblPr>
            <w:tblGrid>
              <w:gridCol w:w="987"/>
              <w:gridCol w:w="568"/>
              <w:gridCol w:w="708"/>
            </w:tblGrid>
            <w:tr w:rsidR="001865F8" w:rsidRPr="001865F8" w:rsidTr="00E1333D">
              <w:tc>
                <w:tcPr>
                  <w:tcW w:w="987" w:type="dxa"/>
                </w:tcPr>
                <w:p w:rsidR="001865F8" w:rsidRPr="001865F8" w:rsidRDefault="001865F8" w:rsidP="001865F8">
                  <w:pPr>
                    <w:rPr>
                      <w:sz w:val="20"/>
                      <w:szCs w:val="20"/>
                    </w:rPr>
                  </w:pPr>
                  <w:r w:rsidRPr="001865F8">
                    <w:rPr>
                      <w:sz w:val="20"/>
                      <w:szCs w:val="20"/>
                    </w:rPr>
                    <w:t>Estados</w:t>
                  </w:r>
                </w:p>
              </w:tc>
              <w:tc>
                <w:tcPr>
                  <w:tcW w:w="568" w:type="dxa"/>
                </w:tcPr>
                <w:p w:rsidR="001865F8" w:rsidRPr="001865F8" w:rsidRDefault="001865F8" w:rsidP="001865F8">
                  <w:pPr>
                    <w:jc w:val="center"/>
                    <w:rPr>
                      <w:sz w:val="20"/>
                      <w:szCs w:val="20"/>
                    </w:rPr>
                  </w:pPr>
                  <w:r w:rsidRPr="001865F8">
                    <w:rPr>
                      <w:sz w:val="20"/>
                      <w:szCs w:val="20"/>
                    </w:rPr>
                    <w:t>a</w:t>
                  </w:r>
                </w:p>
              </w:tc>
              <w:tc>
                <w:tcPr>
                  <w:tcW w:w="708" w:type="dxa"/>
                </w:tcPr>
                <w:p w:rsidR="001865F8" w:rsidRPr="001865F8" w:rsidRDefault="001865F8" w:rsidP="001865F8">
                  <w:pPr>
                    <w:jc w:val="center"/>
                    <w:rPr>
                      <w:sz w:val="20"/>
                      <w:szCs w:val="20"/>
                    </w:rPr>
                  </w:pPr>
                  <w:r w:rsidRPr="001865F8">
                    <w:rPr>
                      <w:sz w:val="20"/>
                      <w:szCs w:val="20"/>
                    </w:rPr>
                    <w:t>b</w:t>
                  </w:r>
                </w:p>
              </w:tc>
            </w:tr>
            <w:tr w:rsidR="001865F8" w:rsidRPr="001865F8" w:rsidTr="00E1333D">
              <w:tc>
                <w:tcPr>
                  <w:tcW w:w="987" w:type="dxa"/>
                </w:tcPr>
                <w:p w:rsidR="001865F8" w:rsidRPr="001865F8" w:rsidRDefault="001865F8" w:rsidP="001865F8">
                  <w:pPr>
                    <w:jc w:val="center"/>
                    <w:rPr>
                      <w:sz w:val="20"/>
                      <w:szCs w:val="20"/>
                    </w:rPr>
                  </w:pPr>
                  <w:r w:rsidRPr="001865F8">
                    <w:rPr>
                      <w:sz w:val="20"/>
                      <w:szCs w:val="20"/>
                    </w:rPr>
                    <w:t>→ q0</w:t>
                  </w:r>
                </w:p>
              </w:tc>
              <w:tc>
                <w:tcPr>
                  <w:tcW w:w="568" w:type="dxa"/>
                </w:tcPr>
                <w:p w:rsidR="001865F8" w:rsidRPr="001865F8" w:rsidRDefault="001865F8" w:rsidP="001865F8">
                  <w:pPr>
                    <w:jc w:val="center"/>
                    <w:rPr>
                      <w:sz w:val="20"/>
                      <w:szCs w:val="20"/>
                    </w:rPr>
                  </w:pPr>
                  <w:r w:rsidRPr="001865F8">
                    <w:rPr>
                      <w:sz w:val="20"/>
                      <w:szCs w:val="20"/>
                    </w:rPr>
                    <w:t>q1</w:t>
                  </w:r>
                </w:p>
              </w:tc>
              <w:tc>
                <w:tcPr>
                  <w:tcW w:w="708" w:type="dxa"/>
                </w:tcPr>
                <w:p w:rsidR="001865F8" w:rsidRPr="001865F8" w:rsidRDefault="001865F8" w:rsidP="001865F8">
                  <w:pPr>
                    <w:jc w:val="center"/>
                    <w:rPr>
                      <w:sz w:val="20"/>
                      <w:szCs w:val="20"/>
                    </w:rPr>
                  </w:pPr>
                  <w:r w:rsidRPr="001865F8">
                    <w:rPr>
                      <w:sz w:val="20"/>
                      <w:szCs w:val="20"/>
                    </w:rPr>
                    <w:t>q0</w:t>
                  </w:r>
                </w:p>
              </w:tc>
            </w:tr>
            <w:tr w:rsidR="001865F8" w:rsidRPr="001865F8" w:rsidTr="00E1333D">
              <w:tc>
                <w:tcPr>
                  <w:tcW w:w="987" w:type="dxa"/>
                </w:tcPr>
                <w:p w:rsidR="001865F8" w:rsidRPr="001865F8" w:rsidRDefault="001865F8" w:rsidP="001865F8">
                  <w:pPr>
                    <w:jc w:val="center"/>
                    <w:rPr>
                      <w:sz w:val="20"/>
                      <w:szCs w:val="20"/>
                    </w:rPr>
                  </w:pPr>
                  <w:r w:rsidRPr="001865F8">
                    <w:rPr>
                      <w:sz w:val="20"/>
                      <w:szCs w:val="20"/>
                    </w:rPr>
                    <w:t xml:space="preserve">  * q1</w:t>
                  </w:r>
                </w:p>
              </w:tc>
              <w:tc>
                <w:tcPr>
                  <w:tcW w:w="568" w:type="dxa"/>
                </w:tcPr>
                <w:p w:rsidR="001865F8" w:rsidRPr="001865F8" w:rsidRDefault="001865F8" w:rsidP="001865F8">
                  <w:pPr>
                    <w:jc w:val="center"/>
                    <w:rPr>
                      <w:sz w:val="20"/>
                      <w:szCs w:val="20"/>
                    </w:rPr>
                  </w:pPr>
                  <w:r w:rsidRPr="001865F8">
                    <w:rPr>
                      <w:sz w:val="20"/>
                      <w:szCs w:val="20"/>
                    </w:rPr>
                    <w:t>q 2</w:t>
                  </w:r>
                </w:p>
              </w:tc>
              <w:tc>
                <w:tcPr>
                  <w:tcW w:w="708" w:type="dxa"/>
                </w:tcPr>
                <w:p w:rsidR="001865F8" w:rsidRPr="001865F8" w:rsidRDefault="001865F8" w:rsidP="001865F8">
                  <w:pPr>
                    <w:jc w:val="center"/>
                    <w:rPr>
                      <w:sz w:val="20"/>
                      <w:szCs w:val="20"/>
                    </w:rPr>
                  </w:pPr>
                  <w:r w:rsidRPr="001865F8">
                    <w:rPr>
                      <w:sz w:val="20"/>
                      <w:szCs w:val="20"/>
                    </w:rPr>
                    <w:t>q1</w:t>
                  </w:r>
                </w:p>
              </w:tc>
            </w:tr>
            <w:tr w:rsidR="001865F8" w:rsidRPr="001865F8" w:rsidTr="00E1333D">
              <w:tc>
                <w:tcPr>
                  <w:tcW w:w="987" w:type="dxa"/>
                </w:tcPr>
                <w:p w:rsidR="001865F8" w:rsidRPr="001865F8" w:rsidRDefault="001865F8" w:rsidP="001865F8">
                  <w:pPr>
                    <w:jc w:val="center"/>
                    <w:rPr>
                      <w:sz w:val="20"/>
                      <w:szCs w:val="20"/>
                    </w:rPr>
                  </w:pPr>
                  <w:r w:rsidRPr="001865F8">
                    <w:rPr>
                      <w:sz w:val="20"/>
                      <w:szCs w:val="20"/>
                    </w:rPr>
                    <w:t xml:space="preserve">    q2</w:t>
                  </w:r>
                </w:p>
              </w:tc>
              <w:tc>
                <w:tcPr>
                  <w:tcW w:w="568" w:type="dxa"/>
                </w:tcPr>
                <w:p w:rsidR="001865F8" w:rsidRPr="001865F8" w:rsidRDefault="001865F8" w:rsidP="001865F8">
                  <w:pPr>
                    <w:jc w:val="center"/>
                    <w:rPr>
                      <w:sz w:val="20"/>
                      <w:szCs w:val="20"/>
                    </w:rPr>
                  </w:pPr>
                  <w:r w:rsidRPr="001865F8">
                    <w:rPr>
                      <w:sz w:val="20"/>
                      <w:szCs w:val="20"/>
                    </w:rPr>
                    <w:t>q2</w:t>
                  </w:r>
                </w:p>
              </w:tc>
              <w:tc>
                <w:tcPr>
                  <w:tcW w:w="708" w:type="dxa"/>
                </w:tcPr>
                <w:p w:rsidR="001865F8" w:rsidRPr="001865F8" w:rsidRDefault="001865F8" w:rsidP="001865F8">
                  <w:pPr>
                    <w:jc w:val="center"/>
                    <w:rPr>
                      <w:sz w:val="20"/>
                      <w:szCs w:val="20"/>
                    </w:rPr>
                  </w:pPr>
                  <w:r w:rsidRPr="001865F8">
                    <w:rPr>
                      <w:sz w:val="20"/>
                      <w:szCs w:val="20"/>
                    </w:rPr>
                    <w:t>q1</w:t>
                  </w:r>
                </w:p>
              </w:tc>
            </w:tr>
          </w:tbl>
          <w:p w:rsidR="0001201F" w:rsidRDefault="0001201F" w:rsidP="00A15359"/>
        </w:tc>
      </w:tr>
      <w:tr w:rsidR="0001201F" w:rsidTr="00994560">
        <w:tc>
          <w:tcPr>
            <w:tcW w:w="5514" w:type="dxa"/>
          </w:tcPr>
          <w:p w:rsidR="0001201F" w:rsidRDefault="001865F8" w:rsidP="00A15359">
            <w:r>
              <w:t xml:space="preserve">2.1) Minimización </w:t>
            </w:r>
          </w:p>
          <w:p w:rsidR="001865F8" w:rsidRDefault="001865F8" w:rsidP="00A15359">
            <w:r w:rsidRPr="0029374B">
              <w:rPr>
                <w:sz w:val="24"/>
                <w:szCs w:val="24"/>
              </w:rPr>
              <w:object w:dxaOrig="7845" w:dyaOrig="3825">
                <v:shape id="_x0000_i1028" type="#_x0000_t75" style="width:185.9pt;height:73.05pt" o:ole="">
                  <v:imagedata r:id="rId61" o:title="" croptop="12007f"/>
                </v:shape>
                <o:OLEObject Type="Embed" ProgID="PBrush" ShapeID="_x0000_i1028" DrawAspect="Content" ObjectID="_1573572289" r:id="rId62"/>
              </w:object>
            </w:r>
          </w:p>
          <w:p w:rsidR="001865F8" w:rsidRDefault="001865F8" w:rsidP="00A15359"/>
          <w:p w:rsidR="001865F8" w:rsidRDefault="001865F8" w:rsidP="00A15359"/>
          <w:p w:rsidR="001865F8" w:rsidRDefault="001865F8" w:rsidP="00A15359"/>
        </w:tc>
        <w:tc>
          <w:tcPr>
            <w:tcW w:w="3540" w:type="dxa"/>
          </w:tcPr>
          <w:p w:rsidR="0001201F" w:rsidRDefault="0001201F" w:rsidP="00A15359"/>
        </w:tc>
      </w:tr>
      <w:tr w:rsidR="001865F8" w:rsidTr="00994560">
        <w:tc>
          <w:tcPr>
            <w:tcW w:w="5514" w:type="dxa"/>
          </w:tcPr>
          <w:p w:rsidR="001865F8" w:rsidRDefault="001865F8" w:rsidP="001865F8">
            <w:pPr>
              <w:pStyle w:val="Prrafodelista"/>
              <w:numPr>
                <w:ilvl w:val="0"/>
                <w:numId w:val="28"/>
              </w:numPr>
            </w:pPr>
            <w:r>
              <w:lastRenderedPageBreak/>
              <w:t>Original</w:t>
            </w:r>
          </w:p>
          <w:p w:rsidR="001865F8" w:rsidRDefault="001865F8" w:rsidP="001865F8">
            <w:pPr>
              <w:pStyle w:val="Prrafodelista"/>
            </w:pPr>
            <w:r w:rsidRPr="0029374B">
              <w:rPr>
                <w:sz w:val="24"/>
                <w:szCs w:val="24"/>
              </w:rPr>
              <w:object w:dxaOrig="10710" w:dyaOrig="5475">
                <v:shape id="_x0000_i1029" type="#_x0000_t75" style="width:222.45pt;height:120.35pt" o:ole="">
                  <v:imagedata r:id="rId63" o:title="" cropleft="3745f"/>
                </v:shape>
                <o:OLEObject Type="Embed" ProgID="PBrush" ShapeID="_x0000_i1029" DrawAspect="Content" ObjectID="_1573572290" r:id="rId64"/>
              </w:object>
            </w:r>
          </w:p>
        </w:tc>
        <w:tc>
          <w:tcPr>
            <w:tcW w:w="3540" w:type="dxa"/>
          </w:tcPr>
          <w:tbl>
            <w:tblPr>
              <w:tblStyle w:val="Tablaconcuadrcula"/>
              <w:tblpPr w:leftFromText="141" w:rightFromText="141" w:horzAnchor="margin" w:tblpY="408"/>
              <w:tblOverlap w:val="never"/>
              <w:tblW w:w="0" w:type="auto"/>
              <w:tblLayout w:type="fixed"/>
              <w:tblLook w:val="04A0" w:firstRow="1" w:lastRow="0" w:firstColumn="1" w:lastColumn="0" w:noHBand="0" w:noVBand="1"/>
            </w:tblPr>
            <w:tblGrid>
              <w:gridCol w:w="1271"/>
              <w:gridCol w:w="709"/>
              <w:gridCol w:w="850"/>
            </w:tblGrid>
            <w:tr w:rsidR="001865F8" w:rsidRPr="001865F8" w:rsidTr="00E1333D">
              <w:tc>
                <w:tcPr>
                  <w:tcW w:w="1271" w:type="dxa"/>
                </w:tcPr>
                <w:p w:rsidR="001865F8" w:rsidRPr="001865F8" w:rsidRDefault="001865F8" w:rsidP="001865F8">
                  <w:pPr>
                    <w:rPr>
                      <w:sz w:val="20"/>
                      <w:szCs w:val="20"/>
                    </w:rPr>
                  </w:pPr>
                  <w:r w:rsidRPr="001865F8">
                    <w:rPr>
                      <w:sz w:val="20"/>
                      <w:szCs w:val="20"/>
                    </w:rPr>
                    <w:t>Estados</w:t>
                  </w:r>
                </w:p>
              </w:tc>
              <w:tc>
                <w:tcPr>
                  <w:tcW w:w="709" w:type="dxa"/>
                </w:tcPr>
                <w:p w:rsidR="001865F8" w:rsidRPr="001865F8" w:rsidRDefault="001865F8" w:rsidP="001865F8">
                  <w:pPr>
                    <w:jc w:val="center"/>
                    <w:rPr>
                      <w:sz w:val="20"/>
                      <w:szCs w:val="20"/>
                    </w:rPr>
                  </w:pPr>
                  <w:r w:rsidRPr="001865F8">
                    <w:rPr>
                      <w:sz w:val="20"/>
                      <w:szCs w:val="20"/>
                    </w:rPr>
                    <w:t>a</w:t>
                  </w:r>
                </w:p>
              </w:tc>
              <w:tc>
                <w:tcPr>
                  <w:tcW w:w="850" w:type="dxa"/>
                </w:tcPr>
                <w:p w:rsidR="001865F8" w:rsidRPr="001865F8" w:rsidRDefault="001865F8" w:rsidP="001865F8">
                  <w:pPr>
                    <w:jc w:val="center"/>
                    <w:rPr>
                      <w:sz w:val="20"/>
                      <w:szCs w:val="20"/>
                    </w:rPr>
                  </w:pPr>
                  <w:r w:rsidRPr="001865F8">
                    <w:rPr>
                      <w:sz w:val="20"/>
                      <w:szCs w:val="20"/>
                    </w:rPr>
                    <w:t>b</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q0</w:t>
                  </w:r>
                </w:p>
              </w:tc>
              <w:tc>
                <w:tcPr>
                  <w:tcW w:w="709" w:type="dxa"/>
                </w:tcPr>
                <w:p w:rsidR="001865F8" w:rsidRPr="001865F8" w:rsidRDefault="001865F8" w:rsidP="001865F8">
                  <w:pPr>
                    <w:jc w:val="center"/>
                    <w:rPr>
                      <w:sz w:val="20"/>
                      <w:szCs w:val="20"/>
                    </w:rPr>
                  </w:pPr>
                  <w:r w:rsidRPr="001865F8">
                    <w:rPr>
                      <w:sz w:val="20"/>
                      <w:szCs w:val="20"/>
                    </w:rPr>
                    <w:t>q1</w:t>
                  </w:r>
                </w:p>
              </w:tc>
              <w:tc>
                <w:tcPr>
                  <w:tcW w:w="850" w:type="dxa"/>
                </w:tcPr>
                <w:p w:rsidR="001865F8" w:rsidRPr="001865F8" w:rsidRDefault="001865F8" w:rsidP="001865F8">
                  <w:pPr>
                    <w:jc w:val="center"/>
                    <w:rPr>
                      <w:sz w:val="20"/>
                      <w:szCs w:val="20"/>
                    </w:rPr>
                  </w:pPr>
                  <w:r w:rsidRPr="001865F8">
                    <w:rPr>
                      <w:sz w:val="20"/>
                      <w:szCs w:val="20"/>
                    </w:rPr>
                    <w:t>q3</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 q1</w:t>
                  </w:r>
                </w:p>
              </w:tc>
              <w:tc>
                <w:tcPr>
                  <w:tcW w:w="709" w:type="dxa"/>
                </w:tcPr>
                <w:p w:rsidR="001865F8" w:rsidRPr="001865F8" w:rsidRDefault="001865F8" w:rsidP="001865F8">
                  <w:pPr>
                    <w:jc w:val="center"/>
                    <w:rPr>
                      <w:sz w:val="20"/>
                      <w:szCs w:val="20"/>
                    </w:rPr>
                  </w:pPr>
                  <w:r w:rsidRPr="001865F8">
                    <w:rPr>
                      <w:sz w:val="20"/>
                      <w:szCs w:val="20"/>
                    </w:rPr>
                    <w:t>q2</w:t>
                  </w:r>
                </w:p>
              </w:tc>
              <w:tc>
                <w:tcPr>
                  <w:tcW w:w="850" w:type="dxa"/>
                </w:tcPr>
                <w:p w:rsidR="001865F8" w:rsidRPr="001865F8" w:rsidRDefault="001865F8" w:rsidP="001865F8">
                  <w:pPr>
                    <w:jc w:val="center"/>
                    <w:rPr>
                      <w:sz w:val="20"/>
                      <w:szCs w:val="20"/>
                    </w:rPr>
                  </w:pPr>
                  <w:r w:rsidRPr="001865F8">
                    <w:rPr>
                      <w:sz w:val="20"/>
                      <w:szCs w:val="20"/>
                    </w:rPr>
                    <w:t>q1</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q2</w:t>
                  </w:r>
                </w:p>
              </w:tc>
              <w:tc>
                <w:tcPr>
                  <w:tcW w:w="709" w:type="dxa"/>
                </w:tcPr>
                <w:p w:rsidR="001865F8" w:rsidRPr="001865F8" w:rsidRDefault="001865F8" w:rsidP="001865F8">
                  <w:pPr>
                    <w:jc w:val="center"/>
                    <w:rPr>
                      <w:sz w:val="20"/>
                      <w:szCs w:val="20"/>
                    </w:rPr>
                  </w:pPr>
                  <w:r w:rsidRPr="001865F8">
                    <w:rPr>
                      <w:sz w:val="20"/>
                      <w:szCs w:val="20"/>
                    </w:rPr>
                    <w:t>q1</w:t>
                  </w:r>
                </w:p>
              </w:tc>
              <w:tc>
                <w:tcPr>
                  <w:tcW w:w="850" w:type="dxa"/>
                </w:tcPr>
                <w:p w:rsidR="001865F8" w:rsidRPr="001865F8" w:rsidRDefault="001865F8" w:rsidP="001865F8">
                  <w:pPr>
                    <w:jc w:val="center"/>
                    <w:rPr>
                      <w:sz w:val="20"/>
                      <w:szCs w:val="20"/>
                    </w:rPr>
                  </w:pPr>
                  <w:r w:rsidRPr="001865F8">
                    <w:rPr>
                      <w:sz w:val="20"/>
                      <w:szCs w:val="20"/>
                    </w:rPr>
                    <w:t>q2</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q3</w:t>
                  </w:r>
                </w:p>
              </w:tc>
              <w:tc>
                <w:tcPr>
                  <w:tcW w:w="709" w:type="dxa"/>
                </w:tcPr>
                <w:p w:rsidR="001865F8" w:rsidRPr="001865F8" w:rsidRDefault="001865F8" w:rsidP="001865F8">
                  <w:pPr>
                    <w:jc w:val="center"/>
                    <w:rPr>
                      <w:sz w:val="20"/>
                      <w:szCs w:val="20"/>
                    </w:rPr>
                  </w:pPr>
                  <w:r w:rsidRPr="001865F8">
                    <w:rPr>
                      <w:sz w:val="20"/>
                      <w:szCs w:val="20"/>
                    </w:rPr>
                    <w:t>q4</w:t>
                  </w:r>
                </w:p>
              </w:tc>
              <w:tc>
                <w:tcPr>
                  <w:tcW w:w="850" w:type="dxa"/>
                </w:tcPr>
                <w:p w:rsidR="001865F8" w:rsidRPr="001865F8" w:rsidRDefault="001865F8" w:rsidP="001865F8">
                  <w:pPr>
                    <w:jc w:val="center"/>
                    <w:rPr>
                      <w:sz w:val="20"/>
                      <w:szCs w:val="20"/>
                    </w:rPr>
                  </w:pPr>
                  <w:r w:rsidRPr="001865F8">
                    <w:rPr>
                      <w:sz w:val="20"/>
                      <w:szCs w:val="20"/>
                    </w:rPr>
                    <w:t>q3</w:t>
                  </w:r>
                </w:p>
              </w:tc>
            </w:tr>
            <w:tr w:rsidR="001865F8" w:rsidRPr="001865F8" w:rsidTr="00E1333D">
              <w:tc>
                <w:tcPr>
                  <w:tcW w:w="1271" w:type="dxa"/>
                </w:tcPr>
                <w:p w:rsidR="001865F8" w:rsidRPr="001865F8" w:rsidRDefault="001865F8" w:rsidP="001865F8">
                  <w:pPr>
                    <w:jc w:val="center"/>
                    <w:rPr>
                      <w:sz w:val="20"/>
                      <w:szCs w:val="20"/>
                    </w:rPr>
                  </w:pPr>
                  <w:r w:rsidRPr="001865F8">
                    <w:rPr>
                      <w:sz w:val="20"/>
                      <w:szCs w:val="20"/>
                    </w:rPr>
                    <w:t xml:space="preserve">    q4</w:t>
                  </w:r>
                </w:p>
              </w:tc>
              <w:tc>
                <w:tcPr>
                  <w:tcW w:w="709" w:type="dxa"/>
                </w:tcPr>
                <w:p w:rsidR="001865F8" w:rsidRPr="001865F8" w:rsidRDefault="001865F8" w:rsidP="001865F8">
                  <w:pPr>
                    <w:jc w:val="center"/>
                    <w:rPr>
                      <w:sz w:val="20"/>
                      <w:szCs w:val="20"/>
                    </w:rPr>
                  </w:pPr>
                  <w:r w:rsidRPr="001865F8">
                    <w:rPr>
                      <w:sz w:val="20"/>
                      <w:szCs w:val="20"/>
                    </w:rPr>
                    <w:t>q3</w:t>
                  </w:r>
                </w:p>
              </w:tc>
              <w:tc>
                <w:tcPr>
                  <w:tcW w:w="850" w:type="dxa"/>
                </w:tcPr>
                <w:p w:rsidR="001865F8" w:rsidRPr="001865F8" w:rsidRDefault="001865F8" w:rsidP="001865F8">
                  <w:pPr>
                    <w:jc w:val="center"/>
                    <w:rPr>
                      <w:sz w:val="20"/>
                      <w:szCs w:val="20"/>
                    </w:rPr>
                  </w:pPr>
                  <w:r w:rsidRPr="001865F8">
                    <w:rPr>
                      <w:sz w:val="20"/>
                      <w:szCs w:val="20"/>
                    </w:rPr>
                    <w:t>q4</w:t>
                  </w:r>
                </w:p>
              </w:tc>
            </w:tr>
          </w:tbl>
          <w:p w:rsidR="001865F8" w:rsidRDefault="001865F8" w:rsidP="00A15359"/>
        </w:tc>
      </w:tr>
      <w:tr w:rsidR="001865F8" w:rsidTr="00994560">
        <w:tc>
          <w:tcPr>
            <w:tcW w:w="5514" w:type="dxa"/>
          </w:tcPr>
          <w:p w:rsidR="001865F8" w:rsidRDefault="001865F8" w:rsidP="00A15359">
            <w:pPr>
              <w:rPr>
                <w:sz w:val="24"/>
                <w:szCs w:val="24"/>
              </w:rPr>
            </w:pPr>
            <w:r>
              <w:rPr>
                <w:sz w:val="24"/>
                <w:szCs w:val="24"/>
              </w:rPr>
              <w:t xml:space="preserve">3.1) Minimización </w:t>
            </w:r>
          </w:p>
          <w:p w:rsidR="001865F8" w:rsidRDefault="001865F8" w:rsidP="001865F8">
            <w:pPr>
              <w:jc w:val="center"/>
            </w:pPr>
            <w:r w:rsidRPr="0029374B">
              <w:rPr>
                <w:sz w:val="24"/>
                <w:szCs w:val="24"/>
              </w:rPr>
              <w:object w:dxaOrig="9705" w:dyaOrig="3465">
                <v:shape id="_x0000_i1030" type="#_x0000_t75" style="width:238.55pt;height:84.9pt" o:ole="">
                  <v:imagedata r:id="rId65" o:title=""/>
                </v:shape>
                <o:OLEObject Type="Embed" ProgID="PBrush" ShapeID="_x0000_i1030" DrawAspect="Content" ObjectID="_1573572291" r:id="rId66"/>
              </w:object>
            </w:r>
          </w:p>
        </w:tc>
        <w:tc>
          <w:tcPr>
            <w:tcW w:w="3540" w:type="dxa"/>
          </w:tcPr>
          <w:p w:rsidR="001865F8" w:rsidRDefault="001865F8" w:rsidP="00A15359"/>
        </w:tc>
      </w:tr>
      <w:tr w:rsidR="001865F8" w:rsidTr="00994560">
        <w:tc>
          <w:tcPr>
            <w:tcW w:w="5514" w:type="dxa"/>
          </w:tcPr>
          <w:p w:rsidR="001865F8" w:rsidRDefault="001865F8" w:rsidP="00A15359"/>
        </w:tc>
        <w:tc>
          <w:tcPr>
            <w:tcW w:w="3540" w:type="dxa"/>
          </w:tcPr>
          <w:p w:rsidR="001865F8" w:rsidRDefault="001865F8" w:rsidP="00A15359"/>
        </w:tc>
      </w:tr>
      <w:tr w:rsidR="001865F8" w:rsidTr="00994560">
        <w:tc>
          <w:tcPr>
            <w:tcW w:w="5514" w:type="dxa"/>
          </w:tcPr>
          <w:p w:rsidR="001865F8" w:rsidRDefault="001865F8" w:rsidP="00A15359"/>
        </w:tc>
        <w:tc>
          <w:tcPr>
            <w:tcW w:w="3540" w:type="dxa"/>
          </w:tcPr>
          <w:p w:rsidR="001865F8" w:rsidRDefault="001865F8" w:rsidP="00A15359"/>
        </w:tc>
      </w:tr>
      <w:tr w:rsidR="001865F8" w:rsidTr="00994560">
        <w:tc>
          <w:tcPr>
            <w:tcW w:w="5514" w:type="dxa"/>
          </w:tcPr>
          <w:p w:rsidR="001865F8" w:rsidRDefault="001865F8" w:rsidP="00A15359"/>
        </w:tc>
        <w:tc>
          <w:tcPr>
            <w:tcW w:w="3540" w:type="dxa"/>
          </w:tcPr>
          <w:p w:rsidR="001865F8" w:rsidRDefault="001865F8" w:rsidP="00A15359"/>
        </w:tc>
      </w:tr>
      <w:tr w:rsidR="001865F8" w:rsidTr="00994560">
        <w:tc>
          <w:tcPr>
            <w:tcW w:w="5514" w:type="dxa"/>
          </w:tcPr>
          <w:p w:rsidR="001865F8" w:rsidRDefault="001865F8" w:rsidP="00A15359"/>
        </w:tc>
        <w:tc>
          <w:tcPr>
            <w:tcW w:w="3540" w:type="dxa"/>
          </w:tcPr>
          <w:p w:rsidR="001865F8" w:rsidRDefault="001865F8" w:rsidP="00A15359"/>
        </w:tc>
      </w:tr>
    </w:tbl>
    <w:p w:rsidR="00D7645E" w:rsidRDefault="00D7645E"/>
    <w:sectPr w:rsidR="00D7645E" w:rsidSect="00494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56D4"/>
    <w:multiLevelType w:val="hybridMultilevel"/>
    <w:tmpl w:val="68863FC6"/>
    <w:lvl w:ilvl="0" w:tplc="7870D2B0">
      <w:start w:val="1"/>
      <w:numFmt w:val="decimal"/>
      <w:lvlText w:val="%1-"/>
      <w:lvlJc w:val="left"/>
      <w:pPr>
        <w:ind w:left="928" w:hanging="360"/>
      </w:pPr>
      <w:rPr>
        <w:rFonts w:hint="default"/>
      </w:rPr>
    </w:lvl>
    <w:lvl w:ilvl="1" w:tplc="080A0019" w:tentative="1">
      <w:start w:val="1"/>
      <w:numFmt w:val="lowerLetter"/>
      <w:lvlText w:val="%2."/>
      <w:lvlJc w:val="left"/>
      <w:pPr>
        <w:ind w:left="1648" w:hanging="360"/>
      </w:pPr>
    </w:lvl>
    <w:lvl w:ilvl="2" w:tplc="080A001B" w:tentative="1">
      <w:start w:val="1"/>
      <w:numFmt w:val="lowerRoman"/>
      <w:lvlText w:val="%3."/>
      <w:lvlJc w:val="right"/>
      <w:pPr>
        <w:ind w:left="2368" w:hanging="180"/>
      </w:pPr>
    </w:lvl>
    <w:lvl w:ilvl="3" w:tplc="080A000F" w:tentative="1">
      <w:start w:val="1"/>
      <w:numFmt w:val="decimal"/>
      <w:lvlText w:val="%4."/>
      <w:lvlJc w:val="left"/>
      <w:pPr>
        <w:ind w:left="3088" w:hanging="360"/>
      </w:pPr>
    </w:lvl>
    <w:lvl w:ilvl="4" w:tplc="080A0019" w:tentative="1">
      <w:start w:val="1"/>
      <w:numFmt w:val="lowerLetter"/>
      <w:lvlText w:val="%5."/>
      <w:lvlJc w:val="left"/>
      <w:pPr>
        <w:ind w:left="3808" w:hanging="360"/>
      </w:pPr>
    </w:lvl>
    <w:lvl w:ilvl="5" w:tplc="080A001B" w:tentative="1">
      <w:start w:val="1"/>
      <w:numFmt w:val="lowerRoman"/>
      <w:lvlText w:val="%6."/>
      <w:lvlJc w:val="right"/>
      <w:pPr>
        <w:ind w:left="4528" w:hanging="180"/>
      </w:pPr>
    </w:lvl>
    <w:lvl w:ilvl="6" w:tplc="080A000F" w:tentative="1">
      <w:start w:val="1"/>
      <w:numFmt w:val="decimal"/>
      <w:lvlText w:val="%7."/>
      <w:lvlJc w:val="left"/>
      <w:pPr>
        <w:ind w:left="5248" w:hanging="360"/>
      </w:pPr>
    </w:lvl>
    <w:lvl w:ilvl="7" w:tplc="080A0019" w:tentative="1">
      <w:start w:val="1"/>
      <w:numFmt w:val="lowerLetter"/>
      <w:lvlText w:val="%8."/>
      <w:lvlJc w:val="left"/>
      <w:pPr>
        <w:ind w:left="5968" w:hanging="360"/>
      </w:pPr>
    </w:lvl>
    <w:lvl w:ilvl="8" w:tplc="080A001B" w:tentative="1">
      <w:start w:val="1"/>
      <w:numFmt w:val="lowerRoman"/>
      <w:lvlText w:val="%9."/>
      <w:lvlJc w:val="right"/>
      <w:pPr>
        <w:ind w:left="6688" w:hanging="180"/>
      </w:pPr>
    </w:lvl>
  </w:abstractNum>
  <w:abstractNum w:abstractNumId="1" w15:restartNumberingAfterBreak="0">
    <w:nsid w:val="04AE45F7"/>
    <w:multiLevelType w:val="hybridMultilevel"/>
    <w:tmpl w:val="7E06456E"/>
    <w:lvl w:ilvl="0" w:tplc="D2E8A7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C079D6"/>
    <w:multiLevelType w:val="hybridMultilevel"/>
    <w:tmpl w:val="BF9A0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3003C3"/>
    <w:multiLevelType w:val="hybridMultilevel"/>
    <w:tmpl w:val="A492E5C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C24374"/>
    <w:multiLevelType w:val="hybridMultilevel"/>
    <w:tmpl w:val="F6F49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ED02C1"/>
    <w:multiLevelType w:val="hybridMultilevel"/>
    <w:tmpl w:val="99945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5760FF"/>
    <w:multiLevelType w:val="hybridMultilevel"/>
    <w:tmpl w:val="A8508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2164E6"/>
    <w:multiLevelType w:val="hybridMultilevel"/>
    <w:tmpl w:val="00FC3158"/>
    <w:lvl w:ilvl="0" w:tplc="2C947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CB61B7"/>
    <w:multiLevelType w:val="hybridMultilevel"/>
    <w:tmpl w:val="F2D222C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515019"/>
    <w:multiLevelType w:val="hybridMultilevel"/>
    <w:tmpl w:val="162E5A14"/>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0" w15:restartNumberingAfterBreak="0">
    <w:nsid w:val="24FD4166"/>
    <w:multiLevelType w:val="hybridMultilevel"/>
    <w:tmpl w:val="52C23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0654A8"/>
    <w:multiLevelType w:val="hybridMultilevel"/>
    <w:tmpl w:val="B6BCE1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7F18F3"/>
    <w:multiLevelType w:val="hybridMultilevel"/>
    <w:tmpl w:val="50986CF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6B02D8C"/>
    <w:multiLevelType w:val="hybridMultilevel"/>
    <w:tmpl w:val="68E22024"/>
    <w:lvl w:ilvl="0" w:tplc="2A7AE162">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BCD5F41"/>
    <w:multiLevelType w:val="hybridMultilevel"/>
    <w:tmpl w:val="8DE0308A"/>
    <w:lvl w:ilvl="0" w:tplc="1C04280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3A4F95"/>
    <w:multiLevelType w:val="hybridMultilevel"/>
    <w:tmpl w:val="B6BCE1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B1618A"/>
    <w:multiLevelType w:val="hybridMultilevel"/>
    <w:tmpl w:val="961C5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CD22C4"/>
    <w:multiLevelType w:val="hybridMultilevel"/>
    <w:tmpl w:val="68E22024"/>
    <w:lvl w:ilvl="0" w:tplc="2A7AE162">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A706829"/>
    <w:multiLevelType w:val="hybridMultilevel"/>
    <w:tmpl w:val="74462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D4E7D79"/>
    <w:multiLevelType w:val="multilevel"/>
    <w:tmpl w:val="A95EE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650140"/>
    <w:multiLevelType w:val="hybridMultilevel"/>
    <w:tmpl w:val="2AEA9E8C"/>
    <w:lvl w:ilvl="0" w:tplc="2A7AE162">
      <w:start w:val="32"/>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DF6FDC"/>
    <w:multiLevelType w:val="hybridMultilevel"/>
    <w:tmpl w:val="2BAE2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F74236B"/>
    <w:multiLevelType w:val="hybridMultilevel"/>
    <w:tmpl w:val="68E22024"/>
    <w:lvl w:ilvl="0" w:tplc="2A7AE162">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12B7E15"/>
    <w:multiLevelType w:val="hybridMultilevel"/>
    <w:tmpl w:val="6E808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F5A1037"/>
    <w:multiLevelType w:val="hybridMultilevel"/>
    <w:tmpl w:val="C4E63670"/>
    <w:lvl w:ilvl="0" w:tplc="C6CC0F3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20E466C"/>
    <w:multiLevelType w:val="hybridMultilevel"/>
    <w:tmpl w:val="F2D222C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80799B"/>
    <w:multiLevelType w:val="multilevel"/>
    <w:tmpl w:val="FD6812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3166E8"/>
    <w:multiLevelType w:val="hybridMultilevel"/>
    <w:tmpl w:val="084CB60C"/>
    <w:lvl w:ilvl="0" w:tplc="ECBA26F0">
      <w:start w:val="1"/>
      <w:numFmt w:val="decimal"/>
      <w:lvlText w:val="%1-"/>
      <w:lvlJc w:val="left"/>
      <w:pPr>
        <w:ind w:left="405" w:hanging="360"/>
      </w:pPr>
      <w:rPr>
        <w:rFonts w:hint="default"/>
      </w:rPr>
    </w:lvl>
    <w:lvl w:ilvl="1" w:tplc="080A0019">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28" w15:restartNumberingAfterBreak="0">
    <w:nsid w:val="7C785764"/>
    <w:multiLevelType w:val="hybridMultilevel"/>
    <w:tmpl w:val="B674F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9060D2"/>
    <w:multiLevelType w:val="multilevel"/>
    <w:tmpl w:val="248454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2"/>
  </w:num>
  <w:num w:numId="3">
    <w:abstractNumId w:val="17"/>
  </w:num>
  <w:num w:numId="4">
    <w:abstractNumId w:val="13"/>
  </w:num>
  <w:num w:numId="5">
    <w:abstractNumId w:val="0"/>
  </w:num>
  <w:num w:numId="6">
    <w:abstractNumId w:val="8"/>
  </w:num>
  <w:num w:numId="7">
    <w:abstractNumId w:val="19"/>
  </w:num>
  <w:num w:numId="8">
    <w:abstractNumId w:val="25"/>
  </w:num>
  <w:num w:numId="9">
    <w:abstractNumId w:val="9"/>
  </w:num>
  <w:num w:numId="10">
    <w:abstractNumId w:val="16"/>
  </w:num>
  <w:num w:numId="11">
    <w:abstractNumId w:val="27"/>
  </w:num>
  <w:num w:numId="12">
    <w:abstractNumId w:val="12"/>
  </w:num>
  <w:num w:numId="13">
    <w:abstractNumId w:val="26"/>
  </w:num>
  <w:num w:numId="14">
    <w:abstractNumId w:val="10"/>
  </w:num>
  <w:num w:numId="15">
    <w:abstractNumId w:val="2"/>
  </w:num>
  <w:num w:numId="16">
    <w:abstractNumId w:val="21"/>
  </w:num>
  <w:num w:numId="17">
    <w:abstractNumId w:val="6"/>
  </w:num>
  <w:num w:numId="18">
    <w:abstractNumId w:val="5"/>
  </w:num>
  <w:num w:numId="19">
    <w:abstractNumId w:val="24"/>
  </w:num>
  <w:num w:numId="20">
    <w:abstractNumId w:val="28"/>
  </w:num>
  <w:num w:numId="21">
    <w:abstractNumId w:val="7"/>
  </w:num>
  <w:num w:numId="22">
    <w:abstractNumId w:val="23"/>
  </w:num>
  <w:num w:numId="23">
    <w:abstractNumId w:val="18"/>
  </w:num>
  <w:num w:numId="24">
    <w:abstractNumId w:val="4"/>
  </w:num>
  <w:num w:numId="25">
    <w:abstractNumId w:val="15"/>
  </w:num>
  <w:num w:numId="26">
    <w:abstractNumId w:val="11"/>
  </w:num>
  <w:num w:numId="27">
    <w:abstractNumId w:val="1"/>
  </w:num>
  <w:num w:numId="28">
    <w:abstractNumId w:val="3"/>
  </w:num>
  <w:num w:numId="29">
    <w:abstractNumId w:val="29"/>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AEMex">
    <w15:presenceInfo w15:providerId="None" w15:userId="UAEM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AF"/>
    <w:rsid w:val="0001201F"/>
    <w:rsid w:val="00067CD4"/>
    <w:rsid w:val="00081FAF"/>
    <w:rsid w:val="001831FA"/>
    <w:rsid w:val="001865F8"/>
    <w:rsid w:val="00207BF0"/>
    <w:rsid w:val="002C2580"/>
    <w:rsid w:val="003D2AD8"/>
    <w:rsid w:val="0049447B"/>
    <w:rsid w:val="004D5E77"/>
    <w:rsid w:val="00597B8B"/>
    <w:rsid w:val="0063445B"/>
    <w:rsid w:val="006D30DF"/>
    <w:rsid w:val="007E41A6"/>
    <w:rsid w:val="00954458"/>
    <w:rsid w:val="009641D6"/>
    <w:rsid w:val="00994560"/>
    <w:rsid w:val="00A15359"/>
    <w:rsid w:val="00A31AFC"/>
    <w:rsid w:val="00C55BDB"/>
    <w:rsid w:val="00D11277"/>
    <w:rsid w:val="00D7645E"/>
    <w:rsid w:val="00DC17C9"/>
    <w:rsid w:val="00EF5DB2"/>
    <w:rsid w:val="00F45215"/>
    <w:rsid w:val="00FF3394"/>
    <w:rsid w:val="00FF43A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80FB8F90-17FB-49D1-BA06-7485C5CA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47B"/>
  </w:style>
  <w:style w:type="paragraph" w:styleId="Ttulo1">
    <w:name w:val="heading 1"/>
    <w:basedOn w:val="Normal"/>
    <w:next w:val="Normal"/>
    <w:link w:val="Ttulo1Car"/>
    <w:uiPriority w:val="9"/>
    <w:qFormat/>
    <w:rsid w:val="00081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1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1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81FA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81FAF"/>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081FAF"/>
    <w:pPr>
      <w:outlineLvl w:val="9"/>
    </w:pPr>
    <w:rPr>
      <w:lang w:eastAsia="es-MX"/>
    </w:rPr>
  </w:style>
  <w:style w:type="paragraph" w:styleId="TDC1">
    <w:name w:val="toc 1"/>
    <w:basedOn w:val="Normal"/>
    <w:next w:val="Normal"/>
    <w:autoRedefine/>
    <w:uiPriority w:val="39"/>
    <w:unhideWhenUsed/>
    <w:rsid w:val="00081FAF"/>
    <w:pPr>
      <w:spacing w:after="100"/>
    </w:pPr>
  </w:style>
  <w:style w:type="paragraph" w:styleId="TDC2">
    <w:name w:val="toc 2"/>
    <w:basedOn w:val="Normal"/>
    <w:next w:val="Normal"/>
    <w:autoRedefine/>
    <w:uiPriority w:val="39"/>
    <w:unhideWhenUsed/>
    <w:rsid w:val="00081FAF"/>
    <w:pPr>
      <w:spacing w:after="100"/>
      <w:ind w:left="220"/>
    </w:pPr>
  </w:style>
  <w:style w:type="character" w:styleId="Hipervnculo">
    <w:name w:val="Hyperlink"/>
    <w:basedOn w:val="Fuentedeprrafopredeter"/>
    <w:uiPriority w:val="99"/>
    <w:unhideWhenUsed/>
    <w:rsid w:val="00081FAF"/>
    <w:rPr>
      <w:color w:val="0563C1" w:themeColor="hyperlink"/>
      <w:u w:val="single"/>
    </w:rPr>
  </w:style>
  <w:style w:type="paragraph" w:styleId="Prrafodelista">
    <w:name w:val="List Paragraph"/>
    <w:basedOn w:val="Normal"/>
    <w:uiPriority w:val="34"/>
    <w:qFormat/>
    <w:rsid w:val="00081FAF"/>
    <w:pPr>
      <w:ind w:left="720"/>
      <w:contextualSpacing/>
    </w:pPr>
  </w:style>
  <w:style w:type="paragraph" w:styleId="Descripcin">
    <w:name w:val="caption"/>
    <w:basedOn w:val="Normal"/>
    <w:next w:val="Normal"/>
    <w:uiPriority w:val="35"/>
    <w:semiHidden/>
    <w:unhideWhenUsed/>
    <w:qFormat/>
    <w:rsid w:val="00A153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12.png"/><Relationship Id="rId42" Type="http://schemas.openxmlformats.org/officeDocument/2006/relationships/diagramData" Target="diagrams/data3.xml"/><Relationship Id="rId47" Type="http://schemas.openxmlformats.org/officeDocument/2006/relationships/diagramData" Target="diagrams/data4.xml"/><Relationship Id="rId63" Type="http://schemas.openxmlformats.org/officeDocument/2006/relationships/image" Target="media/image29.png"/><Relationship Id="rId68" Type="http://schemas.microsoft.com/office/2011/relationships/people" Target="people.xml"/><Relationship Id="rId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8.jpeg"/><Relationship Id="rId11" Type="http://schemas.microsoft.com/office/2007/relationships/diagramDrawing" Target="diagrams/drawing1.xml"/><Relationship Id="rId24" Type="http://schemas.openxmlformats.org/officeDocument/2006/relationships/image" Target="media/image14.jpeg"/><Relationship Id="rId32" Type="http://schemas.openxmlformats.org/officeDocument/2006/relationships/image" Target="media/image21.jpeg"/><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diagramColors" Target="diagrams/colors3.xml"/><Relationship Id="rId53" Type="http://schemas.openxmlformats.org/officeDocument/2006/relationships/diagramLayout" Target="diagrams/layout5.xml"/><Relationship Id="rId58" Type="http://schemas.openxmlformats.org/officeDocument/2006/relationships/oleObject" Target="embeddings/oleObject3.bin"/><Relationship Id="rId66" Type="http://schemas.openxmlformats.org/officeDocument/2006/relationships/oleObject" Target="embeddings/oleObject7.bin"/><Relationship Id="rId5" Type="http://schemas.openxmlformats.org/officeDocument/2006/relationships/image" Target="media/image1.png"/><Relationship Id="rId61" Type="http://schemas.openxmlformats.org/officeDocument/2006/relationships/image" Target="media/image28.png"/><Relationship Id="rId1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oleObject" Target="embeddings/oleObject1.bin"/><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microsoft.com/office/2007/relationships/diagramDrawing" Target="diagrams/drawing5.xml"/><Relationship Id="rId64" Type="http://schemas.openxmlformats.org/officeDocument/2006/relationships/oleObject" Target="embeddings/oleObject6.bin"/><Relationship Id="rId69" Type="http://schemas.openxmlformats.org/officeDocument/2006/relationships/theme" Target="theme/theme1.xml"/><Relationship Id="rId8" Type="http://schemas.openxmlformats.org/officeDocument/2006/relationships/diagramLayout" Target="diagrams/layout1.xml"/><Relationship Id="rId51" Type="http://schemas.microsoft.com/office/2007/relationships/diagramDrawing" Target="diagrams/drawing4.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2.jpeg"/><Relationship Id="rId38" Type="http://schemas.openxmlformats.org/officeDocument/2006/relationships/diagramLayout" Target="diagrams/layout2.xml"/><Relationship Id="rId46" Type="http://schemas.microsoft.com/office/2007/relationships/diagramDrawing" Target="diagrams/drawing3.xml"/><Relationship Id="rId59" Type="http://schemas.openxmlformats.org/officeDocument/2006/relationships/image" Target="media/image27.png"/><Relationship Id="rId67" Type="http://schemas.openxmlformats.org/officeDocument/2006/relationships/fontTable" Target="fontTable.xml"/><Relationship Id="rId20" Type="http://schemas.openxmlformats.org/officeDocument/2006/relationships/image" Target="media/image11.jpeg"/><Relationship Id="rId41" Type="http://schemas.microsoft.com/office/2007/relationships/diagramDrawing" Target="diagrams/drawing2.xml"/><Relationship Id="rId54" Type="http://schemas.openxmlformats.org/officeDocument/2006/relationships/diagramQuickStyle" Target="diagrams/quickStyle5.xml"/><Relationship Id="rId62"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image" Target="media/image25.jpeg"/><Relationship Id="rId49" Type="http://schemas.openxmlformats.org/officeDocument/2006/relationships/diagramQuickStyle" Target="diagrams/quickStyle4.xml"/><Relationship Id="rId57" Type="http://schemas.openxmlformats.org/officeDocument/2006/relationships/image" Target="media/image26.png"/><Relationship Id="rId10" Type="http://schemas.openxmlformats.org/officeDocument/2006/relationships/diagramColors" Target="diagrams/colors1.xml"/><Relationship Id="rId31" Type="http://schemas.openxmlformats.org/officeDocument/2006/relationships/image" Target="media/image20.jpeg"/><Relationship Id="rId44" Type="http://schemas.openxmlformats.org/officeDocument/2006/relationships/diagramQuickStyle" Target="diagrams/quickStyle3.xml"/><Relationship Id="rId52" Type="http://schemas.openxmlformats.org/officeDocument/2006/relationships/diagramData" Target="diagrams/data5.xml"/><Relationship Id="rId60" Type="http://schemas.openxmlformats.org/officeDocument/2006/relationships/oleObject" Target="embeddings/oleObject4.bin"/><Relationship Id="rId65"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diagramQuickStyle" Target="diagrams/quickStyle1.xml"/><Relationship Id="rId13" Type="http://schemas.openxmlformats.org/officeDocument/2006/relationships/image" Target="media/image4.jpeg"/><Relationship Id="rId18" Type="http://schemas.openxmlformats.org/officeDocument/2006/relationships/image" Target="media/image9.jpeg"/><Relationship Id="rId39" Type="http://schemas.openxmlformats.org/officeDocument/2006/relationships/diagramQuickStyle" Target="diagrams/quickStyle2.xml"/><Relationship Id="rId34" Type="http://schemas.openxmlformats.org/officeDocument/2006/relationships/image" Target="media/image23.jpeg"/><Relationship Id="rId50" Type="http://schemas.openxmlformats.org/officeDocument/2006/relationships/diagramColors" Target="diagrams/colors4.xml"/><Relationship Id="rId55"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5867C4-B31C-4518-8D70-6A5FA29CC6D9}" type="doc">
      <dgm:prSet loTypeId="urn:microsoft.com/office/officeart/2008/layout/NameandTitleOrganizationalChart" loCatId="hierarchy" qsTypeId="urn:microsoft.com/office/officeart/2005/8/quickstyle/simple3" qsCatId="simple" csTypeId="urn:microsoft.com/office/officeart/2005/8/colors/accent1_3" csCatId="accent1" phldr="1"/>
      <dgm:spPr/>
      <dgm:t>
        <a:bodyPr/>
        <a:lstStyle/>
        <a:p>
          <a:endParaRPr lang="es-MX"/>
        </a:p>
      </dgm:t>
    </dgm:pt>
    <dgm:pt modelId="{9B3E494D-7AC6-4679-AA97-A8C79B4A04D5}">
      <dgm:prSet phldrT="[Texto]"/>
      <dgm:spPr/>
      <dgm:t>
        <a:bodyPr/>
        <a:lstStyle/>
        <a:p>
          <a:pPr algn="ctr"/>
          <a:r>
            <a:rPr lang="es-MX"/>
            <a:t>1</a:t>
          </a:r>
        </a:p>
      </dgm:t>
    </dgm:pt>
    <dgm:pt modelId="{BAB3CCD0-0C51-4783-BBB5-59C74808ED4D}" type="parTrans" cxnId="{B0B52FA6-517D-42D7-A42D-6A605AD2A0EC}">
      <dgm:prSet/>
      <dgm:spPr/>
      <dgm:t>
        <a:bodyPr/>
        <a:lstStyle/>
        <a:p>
          <a:pPr algn="ctr"/>
          <a:endParaRPr lang="es-MX"/>
        </a:p>
      </dgm:t>
    </dgm:pt>
    <dgm:pt modelId="{969C5B9D-DBFE-40BF-B307-5E8A3CB5FE9B}" type="sibTrans" cxnId="{B0B52FA6-517D-42D7-A42D-6A605AD2A0EC}">
      <dgm:prSet custT="1"/>
      <dgm:spPr/>
      <dgm:t>
        <a:bodyPr/>
        <a:lstStyle/>
        <a:p>
          <a:pPr algn="ctr"/>
          <a:r>
            <a:rPr lang="es-MX" sz="1100"/>
            <a:t>2,5</a:t>
          </a:r>
        </a:p>
      </dgm:t>
    </dgm:pt>
    <dgm:pt modelId="{D331ED9B-FF09-46D9-976E-97908834A4DA}">
      <dgm:prSet phldrT="[Texto]"/>
      <dgm:spPr/>
      <dgm:t>
        <a:bodyPr/>
        <a:lstStyle/>
        <a:p>
          <a:pPr algn="ctr"/>
          <a:r>
            <a:rPr lang="es-MX"/>
            <a:t>2</a:t>
          </a:r>
        </a:p>
      </dgm:t>
    </dgm:pt>
    <dgm:pt modelId="{E54116BA-9F22-4641-88D6-2A3D964DAF1F}" type="parTrans" cxnId="{B4CA99CB-AE5A-4129-ABFB-51CDF8F08333}">
      <dgm:prSet/>
      <dgm:spPr/>
      <dgm:t>
        <a:bodyPr/>
        <a:lstStyle/>
        <a:p>
          <a:pPr algn="ctr"/>
          <a:endParaRPr lang="es-MX"/>
        </a:p>
      </dgm:t>
    </dgm:pt>
    <dgm:pt modelId="{1FF57613-8375-4E5E-A33C-A4EBD39515DD}" type="sibTrans" cxnId="{B4CA99CB-AE5A-4129-ABFB-51CDF8F08333}">
      <dgm:prSet custT="1"/>
      <dgm:spPr/>
      <dgm:t>
        <a:bodyPr/>
        <a:lstStyle/>
        <a:p>
          <a:pPr algn="ctr"/>
          <a:r>
            <a:rPr lang="es-MX" sz="1100"/>
            <a:t>3,4</a:t>
          </a:r>
        </a:p>
      </dgm:t>
    </dgm:pt>
    <dgm:pt modelId="{E6FE15AB-39CA-483D-8AD3-181FDC521256}">
      <dgm:prSet phldrT="[Texto]" custT="1"/>
      <dgm:spPr/>
      <dgm:t>
        <a:bodyPr/>
        <a:lstStyle/>
        <a:p>
          <a:pPr algn="ctr"/>
          <a:r>
            <a:rPr lang="es-MX" sz="2400"/>
            <a:t>5</a:t>
          </a:r>
        </a:p>
      </dgm:t>
    </dgm:pt>
    <dgm:pt modelId="{B53BC3A2-B55D-43B5-9C9F-0DBB87F6F9ED}" type="parTrans" cxnId="{31664E9A-699D-4F4F-B76D-5A1396BA8BC3}">
      <dgm:prSet/>
      <dgm:spPr/>
      <dgm:t>
        <a:bodyPr/>
        <a:lstStyle/>
        <a:p>
          <a:pPr algn="ctr"/>
          <a:endParaRPr lang="es-MX"/>
        </a:p>
      </dgm:t>
    </dgm:pt>
    <dgm:pt modelId="{B847A46B-DC42-4966-8685-A4FADD8013E2}" type="sibTrans" cxnId="{31664E9A-699D-4F4F-B76D-5A1396BA8BC3}">
      <dgm:prSet custT="1"/>
      <dgm:spPr/>
      <dgm:t>
        <a:bodyPr/>
        <a:lstStyle/>
        <a:p>
          <a:pPr algn="ctr"/>
          <a:r>
            <a:rPr lang="es-MX" sz="1100"/>
            <a:t>-</a:t>
          </a:r>
        </a:p>
      </dgm:t>
    </dgm:pt>
    <dgm:pt modelId="{67CDEA94-5EC9-4043-B777-A5819901A26F}">
      <dgm:prSet phldrT="[Texto]"/>
      <dgm:spPr/>
      <dgm:t>
        <a:bodyPr/>
        <a:lstStyle/>
        <a:p>
          <a:pPr algn="ctr"/>
          <a:r>
            <a:rPr lang="es-MX"/>
            <a:t>3</a:t>
          </a:r>
        </a:p>
      </dgm:t>
    </dgm:pt>
    <dgm:pt modelId="{C636FAA3-864E-4EA9-8B00-BE90E5115EBA}" type="parTrans" cxnId="{049D86C4-CA66-47AC-8D59-116D7B3C48A5}">
      <dgm:prSet/>
      <dgm:spPr/>
      <dgm:t>
        <a:bodyPr/>
        <a:lstStyle/>
        <a:p>
          <a:pPr algn="ctr"/>
          <a:endParaRPr lang="es-MX"/>
        </a:p>
      </dgm:t>
    </dgm:pt>
    <dgm:pt modelId="{1A398F13-D2B5-4805-BCC7-639B0BD7B1DB}" type="sibTrans" cxnId="{049D86C4-CA66-47AC-8D59-116D7B3C48A5}">
      <dgm:prSet custT="1"/>
      <dgm:spPr/>
      <dgm:t>
        <a:bodyPr/>
        <a:lstStyle/>
        <a:p>
          <a:pPr algn="ctr"/>
          <a:r>
            <a:rPr lang="es-MX" sz="1100"/>
            <a:t>-</a:t>
          </a:r>
        </a:p>
      </dgm:t>
    </dgm:pt>
    <dgm:pt modelId="{CF36BA5B-4566-499C-AAF8-5C7C58D6499E}">
      <dgm:prSet phldrT="[Texto]"/>
      <dgm:spPr/>
      <dgm:t>
        <a:bodyPr/>
        <a:lstStyle/>
        <a:p>
          <a:pPr algn="ctr"/>
          <a:r>
            <a:rPr lang="es-MX"/>
            <a:t>4</a:t>
          </a:r>
        </a:p>
      </dgm:t>
    </dgm:pt>
    <dgm:pt modelId="{2B6DADDA-370D-423F-AC97-23E1E3215072}" type="parTrans" cxnId="{CAB320FF-7555-4E0B-82E7-8DC2B5C10196}">
      <dgm:prSet/>
      <dgm:spPr/>
      <dgm:t>
        <a:bodyPr/>
        <a:lstStyle/>
        <a:p>
          <a:pPr algn="ctr"/>
          <a:endParaRPr lang="es-MX"/>
        </a:p>
      </dgm:t>
    </dgm:pt>
    <dgm:pt modelId="{E0680760-6994-4D15-B021-D777D3D7FE0F}" type="sibTrans" cxnId="{CAB320FF-7555-4E0B-82E7-8DC2B5C10196}">
      <dgm:prSet custT="1"/>
      <dgm:spPr/>
      <dgm:t>
        <a:bodyPr/>
        <a:lstStyle/>
        <a:p>
          <a:pPr algn="ctr"/>
          <a:r>
            <a:rPr lang="es-MX" sz="1100"/>
            <a:t>-</a:t>
          </a:r>
        </a:p>
      </dgm:t>
    </dgm:pt>
    <dgm:pt modelId="{A8FCEE1F-21ED-4F07-AC8D-134A7CF39E8A}" type="pres">
      <dgm:prSet presAssocID="{675867C4-B31C-4518-8D70-6A5FA29CC6D9}" presName="hierChild1" presStyleCnt="0">
        <dgm:presLayoutVars>
          <dgm:orgChart val="1"/>
          <dgm:chPref val="1"/>
          <dgm:dir/>
          <dgm:animOne val="branch"/>
          <dgm:animLvl val="lvl"/>
          <dgm:resizeHandles/>
        </dgm:presLayoutVars>
      </dgm:prSet>
      <dgm:spPr/>
      <dgm:t>
        <a:bodyPr/>
        <a:lstStyle/>
        <a:p>
          <a:endParaRPr lang="es-MX"/>
        </a:p>
      </dgm:t>
    </dgm:pt>
    <dgm:pt modelId="{E80FB744-8A9E-4CD5-9F10-0226A207B0E8}" type="pres">
      <dgm:prSet presAssocID="{9B3E494D-7AC6-4679-AA97-A8C79B4A04D5}" presName="hierRoot1" presStyleCnt="0">
        <dgm:presLayoutVars>
          <dgm:hierBranch val="init"/>
        </dgm:presLayoutVars>
      </dgm:prSet>
      <dgm:spPr/>
      <dgm:t>
        <a:bodyPr/>
        <a:lstStyle/>
        <a:p>
          <a:endParaRPr lang="es-MX"/>
        </a:p>
      </dgm:t>
    </dgm:pt>
    <dgm:pt modelId="{6BD6448F-E650-4DD0-8485-E12D1708D608}" type="pres">
      <dgm:prSet presAssocID="{9B3E494D-7AC6-4679-AA97-A8C79B4A04D5}" presName="rootComposite1" presStyleCnt="0"/>
      <dgm:spPr/>
      <dgm:t>
        <a:bodyPr/>
        <a:lstStyle/>
        <a:p>
          <a:endParaRPr lang="es-MX"/>
        </a:p>
      </dgm:t>
    </dgm:pt>
    <dgm:pt modelId="{DCE76756-F0EF-4170-AD0C-542174AF5F36}" type="pres">
      <dgm:prSet presAssocID="{9B3E494D-7AC6-4679-AA97-A8C79B4A04D5}" presName="rootText1" presStyleLbl="node0" presStyleIdx="0" presStyleCnt="1">
        <dgm:presLayoutVars>
          <dgm:chMax/>
          <dgm:chPref val="3"/>
        </dgm:presLayoutVars>
      </dgm:prSet>
      <dgm:spPr/>
      <dgm:t>
        <a:bodyPr/>
        <a:lstStyle/>
        <a:p>
          <a:endParaRPr lang="es-MX"/>
        </a:p>
      </dgm:t>
    </dgm:pt>
    <dgm:pt modelId="{505D649B-C333-4F2B-819A-E0EE2CE6DBA0}" type="pres">
      <dgm:prSet presAssocID="{9B3E494D-7AC6-4679-AA97-A8C79B4A04D5}" presName="titleText1" presStyleLbl="fgAcc0" presStyleIdx="0" presStyleCnt="1">
        <dgm:presLayoutVars>
          <dgm:chMax val="0"/>
          <dgm:chPref val="0"/>
        </dgm:presLayoutVars>
      </dgm:prSet>
      <dgm:spPr/>
      <dgm:t>
        <a:bodyPr/>
        <a:lstStyle/>
        <a:p>
          <a:endParaRPr lang="es-MX"/>
        </a:p>
      </dgm:t>
    </dgm:pt>
    <dgm:pt modelId="{F7E9A3DC-0BF9-48F8-AEBF-A0DC837C19BE}" type="pres">
      <dgm:prSet presAssocID="{9B3E494D-7AC6-4679-AA97-A8C79B4A04D5}" presName="rootConnector1" presStyleLbl="node1" presStyleIdx="0" presStyleCnt="4"/>
      <dgm:spPr/>
      <dgm:t>
        <a:bodyPr/>
        <a:lstStyle/>
        <a:p>
          <a:endParaRPr lang="es-MX"/>
        </a:p>
      </dgm:t>
    </dgm:pt>
    <dgm:pt modelId="{EDDA5086-FADB-4948-B71A-CE806D928F7E}" type="pres">
      <dgm:prSet presAssocID="{9B3E494D-7AC6-4679-AA97-A8C79B4A04D5}" presName="hierChild2" presStyleCnt="0"/>
      <dgm:spPr/>
      <dgm:t>
        <a:bodyPr/>
        <a:lstStyle/>
        <a:p>
          <a:endParaRPr lang="es-MX"/>
        </a:p>
      </dgm:t>
    </dgm:pt>
    <dgm:pt modelId="{7E69DDB9-1B87-48E7-8B4B-542548CA9328}" type="pres">
      <dgm:prSet presAssocID="{E54116BA-9F22-4641-88D6-2A3D964DAF1F}" presName="Name37" presStyleLbl="parChTrans1D2" presStyleIdx="0" presStyleCnt="2"/>
      <dgm:spPr/>
      <dgm:t>
        <a:bodyPr/>
        <a:lstStyle/>
        <a:p>
          <a:endParaRPr lang="es-MX"/>
        </a:p>
      </dgm:t>
    </dgm:pt>
    <dgm:pt modelId="{B814530B-E383-46C0-8749-337A25B91D31}" type="pres">
      <dgm:prSet presAssocID="{D331ED9B-FF09-46D9-976E-97908834A4DA}" presName="hierRoot2" presStyleCnt="0">
        <dgm:presLayoutVars>
          <dgm:hierBranch val="init"/>
        </dgm:presLayoutVars>
      </dgm:prSet>
      <dgm:spPr/>
      <dgm:t>
        <a:bodyPr/>
        <a:lstStyle/>
        <a:p>
          <a:endParaRPr lang="es-MX"/>
        </a:p>
      </dgm:t>
    </dgm:pt>
    <dgm:pt modelId="{CC487225-496F-418B-978C-B6DB3EEF9AB4}" type="pres">
      <dgm:prSet presAssocID="{D331ED9B-FF09-46D9-976E-97908834A4DA}" presName="rootComposite" presStyleCnt="0"/>
      <dgm:spPr/>
      <dgm:t>
        <a:bodyPr/>
        <a:lstStyle/>
        <a:p>
          <a:endParaRPr lang="es-MX"/>
        </a:p>
      </dgm:t>
    </dgm:pt>
    <dgm:pt modelId="{9D17B964-E317-48F9-B657-B9BD8C80B73F}" type="pres">
      <dgm:prSet presAssocID="{D331ED9B-FF09-46D9-976E-97908834A4DA}" presName="rootText" presStyleLbl="node1" presStyleIdx="0" presStyleCnt="4">
        <dgm:presLayoutVars>
          <dgm:chMax/>
          <dgm:chPref val="3"/>
        </dgm:presLayoutVars>
      </dgm:prSet>
      <dgm:spPr/>
      <dgm:t>
        <a:bodyPr/>
        <a:lstStyle/>
        <a:p>
          <a:endParaRPr lang="es-MX"/>
        </a:p>
      </dgm:t>
    </dgm:pt>
    <dgm:pt modelId="{B0305DD3-29D5-4FFE-85C3-CDBAD5F1DC41}" type="pres">
      <dgm:prSet presAssocID="{D331ED9B-FF09-46D9-976E-97908834A4DA}" presName="titleText2" presStyleLbl="fgAcc1" presStyleIdx="0" presStyleCnt="4">
        <dgm:presLayoutVars>
          <dgm:chMax val="0"/>
          <dgm:chPref val="0"/>
        </dgm:presLayoutVars>
      </dgm:prSet>
      <dgm:spPr/>
      <dgm:t>
        <a:bodyPr/>
        <a:lstStyle/>
        <a:p>
          <a:endParaRPr lang="es-MX"/>
        </a:p>
      </dgm:t>
    </dgm:pt>
    <dgm:pt modelId="{8C90DE8D-690B-40E0-8093-9882FC9F9BB8}" type="pres">
      <dgm:prSet presAssocID="{D331ED9B-FF09-46D9-976E-97908834A4DA}" presName="rootConnector" presStyleLbl="node2" presStyleIdx="0" presStyleCnt="0"/>
      <dgm:spPr/>
      <dgm:t>
        <a:bodyPr/>
        <a:lstStyle/>
        <a:p>
          <a:endParaRPr lang="es-MX"/>
        </a:p>
      </dgm:t>
    </dgm:pt>
    <dgm:pt modelId="{1DDC243C-032B-4CFF-9999-A62B1F806280}" type="pres">
      <dgm:prSet presAssocID="{D331ED9B-FF09-46D9-976E-97908834A4DA}" presName="hierChild4" presStyleCnt="0"/>
      <dgm:spPr/>
      <dgm:t>
        <a:bodyPr/>
        <a:lstStyle/>
        <a:p>
          <a:endParaRPr lang="es-MX"/>
        </a:p>
      </dgm:t>
    </dgm:pt>
    <dgm:pt modelId="{BE14FBF3-927D-4F11-A2F8-942ACD78B5FE}" type="pres">
      <dgm:prSet presAssocID="{C636FAA3-864E-4EA9-8B00-BE90E5115EBA}" presName="Name37" presStyleLbl="parChTrans1D3" presStyleIdx="0" presStyleCnt="2"/>
      <dgm:spPr/>
      <dgm:t>
        <a:bodyPr/>
        <a:lstStyle/>
        <a:p>
          <a:endParaRPr lang="es-MX"/>
        </a:p>
      </dgm:t>
    </dgm:pt>
    <dgm:pt modelId="{8AC34386-72A9-45EC-8F71-2E1964793DE3}" type="pres">
      <dgm:prSet presAssocID="{67CDEA94-5EC9-4043-B777-A5819901A26F}" presName="hierRoot2" presStyleCnt="0">
        <dgm:presLayoutVars>
          <dgm:hierBranch val="init"/>
        </dgm:presLayoutVars>
      </dgm:prSet>
      <dgm:spPr/>
      <dgm:t>
        <a:bodyPr/>
        <a:lstStyle/>
        <a:p>
          <a:endParaRPr lang="es-MX"/>
        </a:p>
      </dgm:t>
    </dgm:pt>
    <dgm:pt modelId="{AC704886-C9DD-4DC6-BD06-F47BEFBA9508}" type="pres">
      <dgm:prSet presAssocID="{67CDEA94-5EC9-4043-B777-A5819901A26F}" presName="rootComposite" presStyleCnt="0"/>
      <dgm:spPr/>
      <dgm:t>
        <a:bodyPr/>
        <a:lstStyle/>
        <a:p>
          <a:endParaRPr lang="es-MX"/>
        </a:p>
      </dgm:t>
    </dgm:pt>
    <dgm:pt modelId="{7C67E70D-7422-4470-BEB2-80254429D121}" type="pres">
      <dgm:prSet presAssocID="{67CDEA94-5EC9-4043-B777-A5819901A26F}" presName="rootText" presStyleLbl="node1" presStyleIdx="1" presStyleCnt="4">
        <dgm:presLayoutVars>
          <dgm:chMax/>
          <dgm:chPref val="3"/>
        </dgm:presLayoutVars>
      </dgm:prSet>
      <dgm:spPr/>
      <dgm:t>
        <a:bodyPr/>
        <a:lstStyle/>
        <a:p>
          <a:endParaRPr lang="es-MX"/>
        </a:p>
      </dgm:t>
    </dgm:pt>
    <dgm:pt modelId="{1C119A88-E63C-4376-AECB-4374D890B0FF}" type="pres">
      <dgm:prSet presAssocID="{67CDEA94-5EC9-4043-B777-A5819901A26F}" presName="titleText2" presStyleLbl="fgAcc1" presStyleIdx="1" presStyleCnt="4">
        <dgm:presLayoutVars>
          <dgm:chMax val="0"/>
          <dgm:chPref val="0"/>
        </dgm:presLayoutVars>
      </dgm:prSet>
      <dgm:spPr/>
      <dgm:t>
        <a:bodyPr/>
        <a:lstStyle/>
        <a:p>
          <a:endParaRPr lang="es-MX"/>
        </a:p>
      </dgm:t>
    </dgm:pt>
    <dgm:pt modelId="{AEEEA379-F422-457F-A3EA-D0B3B2A53D26}" type="pres">
      <dgm:prSet presAssocID="{67CDEA94-5EC9-4043-B777-A5819901A26F}" presName="rootConnector" presStyleLbl="node3" presStyleIdx="0" presStyleCnt="0"/>
      <dgm:spPr/>
      <dgm:t>
        <a:bodyPr/>
        <a:lstStyle/>
        <a:p>
          <a:endParaRPr lang="es-MX"/>
        </a:p>
      </dgm:t>
    </dgm:pt>
    <dgm:pt modelId="{AE42B4D2-A311-4AF2-BDCA-4DD6DA57C50B}" type="pres">
      <dgm:prSet presAssocID="{67CDEA94-5EC9-4043-B777-A5819901A26F}" presName="hierChild4" presStyleCnt="0"/>
      <dgm:spPr/>
      <dgm:t>
        <a:bodyPr/>
        <a:lstStyle/>
        <a:p>
          <a:endParaRPr lang="es-MX"/>
        </a:p>
      </dgm:t>
    </dgm:pt>
    <dgm:pt modelId="{7D33860B-AEB2-425E-A831-CF3FCD7E351A}" type="pres">
      <dgm:prSet presAssocID="{67CDEA94-5EC9-4043-B777-A5819901A26F}" presName="hierChild5" presStyleCnt="0"/>
      <dgm:spPr/>
      <dgm:t>
        <a:bodyPr/>
        <a:lstStyle/>
        <a:p>
          <a:endParaRPr lang="es-MX"/>
        </a:p>
      </dgm:t>
    </dgm:pt>
    <dgm:pt modelId="{9ADAD683-7CAE-4F47-9C8B-FAFEF5A7FE2A}" type="pres">
      <dgm:prSet presAssocID="{2B6DADDA-370D-423F-AC97-23E1E3215072}" presName="Name37" presStyleLbl="parChTrans1D3" presStyleIdx="1" presStyleCnt="2"/>
      <dgm:spPr/>
      <dgm:t>
        <a:bodyPr/>
        <a:lstStyle/>
        <a:p>
          <a:endParaRPr lang="es-MX"/>
        </a:p>
      </dgm:t>
    </dgm:pt>
    <dgm:pt modelId="{00417FAC-35C1-4DEB-8A88-6BF2B4AE5AB2}" type="pres">
      <dgm:prSet presAssocID="{CF36BA5B-4566-499C-AAF8-5C7C58D6499E}" presName="hierRoot2" presStyleCnt="0">
        <dgm:presLayoutVars>
          <dgm:hierBranch val="init"/>
        </dgm:presLayoutVars>
      </dgm:prSet>
      <dgm:spPr/>
      <dgm:t>
        <a:bodyPr/>
        <a:lstStyle/>
        <a:p>
          <a:endParaRPr lang="es-MX"/>
        </a:p>
      </dgm:t>
    </dgm:pt>
    <dgm:pt modelId="{FD3DDB26-C798-4D9B-BF65-0F504D1E6D27}" type="pres">
      <dgm:prSet presAssocID="{CF36BA5B-4566-499C-AAF8-5C7C58D6499E}" presName="rootComposite" presStyleCnt="0"/>
      <dgm:spPr/>
      <dgm:t>
        <a:bodyPr/>
        <a:lstStyle/>
        <a:p>
          <a:endParaRPr lang="es-MX"/>
        </a:p>
      </dgm:t>
    </dgm:pt>
    <dgm:pt modelId="{9137808C-B502-4868-AADE-CD3AF737C3E6}" type="pres">
      <dgm:prSet presAssocID="{CF36BA5B-4566-499C-AAF8-5C7C58D6499E}" presName="rootText" presStyleLbl="node1" presStyleIdx="2" presStyleCnt="4">
        <dgm:presLayoutVars>
          <dgm:chMax/>
          <dgm:chPref val="3"/>
        </dgm:presLayoutVars>
      </dgm:prSet>
      <dgm:spPr/>
      <dgm:t>
        <a:bodyPr/>
        <a:lstStyle/>
        <a:p>
          <a:endParaRPr lang="es-MX"/>
        </a:p>
      </dgm:t>
    </dgm:pt>
    <dgm:pt modelId="{C730AB61-2A6A-4B4C-9A61-E09DDA3ADA7A}" type="pres">
      <dgm:prSet presAssocID="{CF36BA5B-4566-499C-AAF8-5C7C58D6499E}" presName="titleText2" presStyleLbl="fgAcc1" presStyleIdx="2" presStyleCnt="4">
        <dgm:presLayoutVars>
          <dgm:chMax val="0"/>
          <dgm:chPref val="0"/>
        </dgm:presLayoutVars>
      </dgm:prSet>
      <dgm:spPr/>
      <dgm:t>
        <a:bodyPr/>
        <a:lstStyle/>
        <a:p>
          <a:endParaRPr lang="es-MX"/>
        </a:p>
      </dgm:t>
    </dgm:pt>
    <dgm:pt modelId="{10834C43-2FDA-4ABA-8059-DCE38942C687}" type="pres">
      <dgm:prSet presAssocID="{CF36BA5B-4566-499C-AAF8-5C7C58D6499E}" presName="rootConnector" presStyleLbl="node3" presStyleIdx="0" presStyleCnt="0"/>
      <dgm:spPr/>
      <dgm:t>
        <a:bodyPr/>
        <a:lstStyle/>
        <a:p>
          <a:endParaRPr lang="es-MX"/>
        </a:p>
      </dgm:t>
    </dgm:pt>
    <dgm:pt modelId="{538B8CF7-62E8-43E4-A7CA-1408DAAACC84}" type="pres">
      <dgm:prSet presAssocID="{CF36BA5B-4566-499C-AAF8-5C7C58D6499E}" presName="hierChild4" presStyleCnt="0"/>
      <dgm:spPr/>
      <dgm:t>
        <a:bodyPr/>
        <a:lstStyle/>
        <a:p>
          <a:endParaRPr lang="es-MX"/>
        </a:p>
      </dgm:t>
    </dgm:pt>
    <dgm:pt modelId="{7076F646-D689-4CE9-8E89-10D329CE8158}" type="pres">
      <dgm:prSet presAssocID="{CF36BA5B-4566-499C-AAF8-5C7C58D6499E}" presName="hierChild5" presStyleCnt="0"/>
      <dgm:spPr/>
      <dgm:t>
        <a:bodyPr/>
        <a:lstStyle/>
        <a:p>
          <a:endParaRPr lang="es-MX"/>
        </a:p>
      </dgm:t>
    </dgm:pt>
    <dgm:pt modelId="{D3A3C352-A446-4F55-9C1B-A17A5B5C6EB4}" type="pres">
      <dgm:prSet presAssocID="{D331ED9B-FF09-46D9-976E-97908834A4DA}" presName="hierChild5" presStyleCnt="0"/>
      <dgm:spPr/>
      <dgm:t>
        <a:bodyPr/>
        <a:lstStyle/>
        <a:p>
          <a:endParaRPr lang="es-MX"/>
        </a:p>
      </dgm:t>
    </dgm:pt>
    <dgm:pt modelId="{2E7EDFAF-6338-4C26-90C4-417C9DD4836A}" type="pres">
      <dgm:prSet presAssocID="{B53BC3A2-B55D-43B5-9C9F-0DBB87F6F9ED}" presName="Name37" presStyleLbl="parChTrans1D2" presStyleIdx="1" presStyleCnt="2"/>
      <dgm:spPr/>
      <dgm:t>
        <a:bodyPr/>
        <a:lstStyle/>
        <a:p>
          <a:endParaRPr lang="es-MX"/>
        </a:p>
      </dgm:t>
    </dgm:pt>
    <dgm:pt modelId="{577EA57A-75E1-4EEE-8FEA-5155513B04D0}" type="pres">
      <dgm:prSet presAssocID="{E6FE15AB-39CA-483D-8AD3-181FDC521256}" presName="hierRoot2" presStyleCnt="0">
        <dgm:presLayoutVars>
          <dgm:hierBranch val="init"/>
        </dgm:presLayoutVars>
      </dgm:prSet>
      <dgm:spPr/>
      <dgm:t>
        <a:bodyPr/>
        <a:lstStyle/>
        <a:p>
          <a:endParaRPr lang="es-MX"/>
        </a:p>
      </dgm:t>
    </dgm:pt>
    <dgm:pt modelId="{3CB456E6-BFCD-42B3-8C85-08C570E3509F}" type="pres">
      <dgm:prSet presAssocID="{E6FE15AB-39CA-483D-8AD3-181FDC521256}" presName="rootComposite" presStyleCnt="0"/>
      <dgm:spPr/>
      <dgm:t>
        <a:bodyPr/>
        <a:lstStyle/>
        <a:p>
          <a:endParaRPr lang="es-MX"/>
        </a:p>
      </dgm:t>
    </dgm:pt>
    <dgm:pt modelId="{1E4CBC62-D256-43B9-939F-B106015AB318}" type="pres">
      <dgm:prSet presAssocID="{E6FE15AB-39CA-483D-8AD3-181FDC521256}" presName="rootText" presStyleLbl="node1" presStyleIdx="3" presStyleCnt="4">
        <dgm:presLayoutVars>
          <dgm:chMax/>
          <dgm:chPref val="3"/>
        </dgm:presLayoutVars>
      </dgm:prSet>
      <dgm:spPr/>
      <dgm:t>
        <a:bodyPr/>
        <a:lstStyle/>
        <a:p>
          <a:endParaRPr lang="es-MX"/>
        </a:p>
      </dgm:t>
    </dgm:pt>
    <dgm:pt modelId="{1EB5E05A-B1B0-47D8-A9AD-39EF21ECA465}" type="pres">
      <dgm:prSet presAssocID="{E6FE15AB-39CA-483D-8AD3-181FDC521256}" presName="titleText2" presStyleLbl="fgAcc1" presStyleIdx="3" presStyleCnt="4">
        <dgm:presLayoutVars>
          <dgm:chMax val="0"/>
          <dgm:chPref val="0"/>
        </dgm:presLayoutVars>
      </dgm:prSet>
      <dgm:spPr/>
      <dgm:t>
        <a:bodyPr/>
        <a:lstStyle/>
        <a:p>
          <a:endParaRPr lang="es-MX"/>
        </a:p>
      </dgm:t>
    </dgm:pt>
    <dgm:pt modelId="{5899F2CB-5E2B-449D-BA57-9E861F76C2EF}" type="pres">
      <dgm:prSet presAssocID="{E6FE15AB-39CA-483D-8AD3-181FDC521256}" presName="rootConnector" presStyleLbl="node2" presStyleIdx="0" presStyleCnt="0"/>
      <dgm:spPr/>
      <dgm:t>
        <a:bodyPr/>
        <a:lstStyle/>
        <a:p>
          <a:endParaRPr lang="es-MX"/>
        </a:p>
      </dgm:t>
    </dgm:pt>
    <dgm:pt modelId="{1DDD1B68-8DE8-425E-990E-63AD515071D0}" type="pres">
      <dgm:prSet presAssocID="{E6FE15AB-39CA-483D-8AD3-181FDC521256}" presName="hierChild4" presStyleCnt="0"/>
      <dgm:spPr/>
      <dgm:t>
        <a:bodyPr/>
        <a:lstStyle/>
        <a:p>
          <a:endParaRPr lang="es-MX"/>
        </a:p>
      </dgm:t>
    </dgm:pt>
    <dgm:pt modelId="{FD5CE6A3-83EB-4A7B-AF0C-B3A846AE8B60}" type="pres">
      <dgm:prSet presAssocID="{E6FE15AB-39CA-483D-8AD3-181FDC521256}" presName="hierChild5" presStyleCnt="0"/>
      <dgm:spPr/>
      <dgm:t>
        <a:bodyPr/>
        <a:lstStyle/>
        <a:p>
          <a:endParaRPr lang="es-MX"/>
        </a:p>
      </dgm:t>
    </dgm:pt>
    <dgm:pt modelId="{52493643-F2FA-4D8E-964E-784A69921FDC}" type="pres">
      <dgm:prSet presAssocID="{9B3E494D-7AC6-4679-AA97-A8C79B4A04D5}" presName="hierChild3" presStyleCnt="0"/>
      <dgm:spPr/>
      <dgm:t>
        <a:bodyPr/>
        <a:lstStyle/>
        <a:p>
          <a:endParaRPr lang="es-MX"/>
        </a:p>
      </dgm:t>
    </dgm:pt>
  </dgm:ptLst>
  <dgm:cxnLst>
    <dgm:cxn modelId="{BEAC8AC6-C26D-4324-A106-A143654FAF7F}" type="presOf" srcId="{D331ED9B-FF09-46D9-976E-97908834A4DA}" destId="{8C90DE8D-690B-40E0-8093-9882FC9F9BB8}" srcOrd="1" destOrd="0" presId="urn:microsoft.com/office/officeart/2008/layout/NameandTitleOrganizationalChart"/>
    <dgm:cxn modelId="{E5D5E10E-AE01-4A64-921F-EBE4219063DF}" type="presOf" srcId="{9B3E494D-7AC6-4679-AA97-A8C79B4A04D5}" destId="{F7E9A3DC-0BF9-48F8-AEBF-A0DC837C19BE}" srcOrd="1" destOrd="0" presId="urn:microsoft.com/office/officeart/2008/layout/NameandTitleOrganizationalChart"/>
    <dgm:cxn modelId="{115B4D86-CC83-4FC7-A555-9D9DD4210B22}" type="presOf" srcId="{67CDEA94-5EC9-4043-B777-A5819901A26F}" destId="{AEEEA379-F422-457F-A3EA-D0B3B2A53D26}" srcOrd="1" destOrd="0" presId="urn:microsoft.com/office/officeart/2008/layout/NameandTitleOrganizationalChart"/>
    <dgm:cxn modelId="{CAB320FF-7555-4E0B-82E7-8DC2B5C10196}" srcId="{D331ED9B-FF09-46D9-976E-97908834A4DA}" destId="{CF36BA5B-4566-499C-AAF8-5C7C58D6499E}" srcOrd="1" destOrd="0" parTransId="{2B6DADDA-370D-423F-AC97-23E1E3215072}" sibTransId="{E0680760-6994-4D15-B021-D777D3D7FE0F}"/>
    <dgm:cxn modelId="{C4AB54FE-D768-4BE4-AE44-0DC324A64807}" type="presOf" srcId="{D331ED9B-FF09-46D9-976E-97908834A4DA}" destId="{9D17B964-E317-48F9-B657-B9BD8C80B73F}" srcOrd="0" destOrd="0" presId="urn:microsoft.com/office/officeart/2008/layout/NameandTitleOrganizationalChart"/>
    <dgm:cxn modelId="{31664E9A-699D-4F4F-B76D-5A1396BA8BC3}" srcId="{9B3E494D-7AC6-4679-AA97-A8C79B4A04D5}" destId="{E6FE15AB-39CA-483D-8AD3-181FDC521256}" srcOrd="1" destOrd="0" parTransId="{B53BC3A2-B55D-43B5-9C9F-0DBB87F6F9ED}" sibTransId="{B847A46B-DC42-4966-8685-A4FADD8013E2}"/>
    <dgm:cxn modelId="{565408DB-0E7E-404F-ABAF-AE8375C8C423}" type="presOf" srcId="{9B3E494D-7AC6-4679-AA97-A8C79B4A04D5}" destId="{DCE76756-F0EF-4170-AD0C-542174AF5F36}" srcOrd="0" destOrd="0" presId="urn:microsoft.com/office/officeart/2008/layout/NameandTitleOrganizationalChart"/>
    <dgm:cxn modelId="{B0B52FA6-517D-42D7-A42D-6A605AD2A0EC}" srcId="{675867C4-B31C-4518-8D70-6A5FA29CC6D9}" destId="{9B3E494D-7AC6-4679-AA97-A8C79B4A04D5}" srcOrd="0" destOrd="0" parTransId="{BAB3CCD0-0C51-4783-BBB5-59C74808ED4D}" sibTransId="{969C5B9D-DBFE-40BF-B307-5E8A3CB5FE9B}"/>
    <dgm:cxn modelId="{B3721B81-45D6-4D13-B2C7-04C2BCE0073A}" type="presOf" srcId="{1A398F13-D2B5-4805-BCC7-639B0BD7B1DB}" destId="{1C119A88-E63C-4376-AECB-4374D890B0FF}" srcOrd="0" destOrd="0" presId="urn:microsoft.com/office/officeart/2008/layout/NameandTitleOrganizationalChart"/>
    <dgm:cxn modelId="{049D86C4-CA66-47AC-8D59-116D7B3C48A5}" srcId="{D331ED9B-FF09-46D9-976E-97908834A4DA}" destId="{67CDEA94-5EC9-4043-B777-A5819901A26F}" srcOrd="0" destOrd="0" parTransId="{C636FAA3-864E-4EA9-8B00-BE90E5115EBA}" sibTransId="{1A398F13-D2B5-4805-BCC7-639B0BD7B1DB}"/>
    <dgm:cxn modelId="{A11F6C6C-6E0E-4AE1-92BF-CCFF0CD18D73}" type="presOf" srcId="{E54116BA-9F22-4641-88D6-2A3D964DAF1F}" destId="{7E69DDB9-1B87-48E7-8B4B-542548CA9328}" srcOrd="0" destOrd="0" presId="urn:microsoft.com/office/officeart/2008/layout/NameandTitleOrganizationalChart"/>
    <dgm:cxn modelId="{027D9ACF-0A6A-4719-8EDE-360349C04455}" type="presOf" srcId="{E0680760-6994-4D15-B021-D777D3D7FE0F}" destId="{C730AB61-2A6A-4B4C-9A61-E09DDA3ADA7A}" srcOrd="0" destOrd="0" presId="urn:microsoft.com/office/officeart/2008/layout/NameandTitleOrganizationalChart"/>
    <dgm:cxn modelId="{B4CA99CB-AE5A-4129-ABFB-51CDF8F08333}" srcId="{9B3E494D-7AC6-4679-AA97-A8C79B4A04D5}" destId="{D331ED9B-FF09-46D9-976E-97908834A4DA}" srcOrd="0" destOrd="0" parTransId="{E54116BA-9F22-4641-88D6-2A3D964DAF1F}" sibTransId="{1FF57613-8375-4E5E-A33C-A4EBD39515DD}"/>
    <dgm:cxn modelId="{333B42F7-8199-43BB-AB48-1CBEB3396DF4}" type="presOf" srcId="{E6FE15AB-39CA-483D-8AD3-181FDC521256}" destId="{1E4CBC62-D256-43B9-939F-B106015AB318}" srcOrd="0" destOrd="0" presId="urn:microsoft.com/office/officeart/2008/layout/NameandTitleOrganizationalChart"/>
    <dgm:cxn modelId="{3E89459A-B09D-433B-BB48-E3AC9E9761D3}" type="presOf" srcId="{2B6DADDA-370D-423F-AC97-23E1E3215072}" destId="{9ADAD683-7CAE-4F47-9C8B-FAFEF5A7FE2A}" srcOrd="0" destOrd="0" presId="urn:microsoft.com/office/officeart/2008/layout/NameandTitleOrganizationalChart"/>
    <dgm:cxn modelId="{20810622-CC5F-44A9-BF5C-6712392BAC18}" type="presOf" srcId="{1FF57613-8375-4E5E-A33C-A4EBD39515DD}" destId="{B0305DD3-29D5-4FFE-85C3-CDBAD5F1DC41}" srcOrd="0" destOrd="0" presId="urn:microsoft.com/office/officeart/2008/layout/NameandTitleOrganizationalChart"/>
    <dgm:cxn modelId="{DEA101A4-D7BE-487E-8518-E5493EB5D388}" type="presOf" srcId="{CF36BA5B-4566-499C-AAF8-5C7C58D6499E}" destId="{9137808C-B502-4868-AADE-CD3AF737C3E6}" srcOrd="0" destOrd="0" presId="urn:microsoft.com/office/officeart/2008/layout/NameandTitleOrganizationalChart"/>
    <dgm:cxn modelId="{1A2808CF-4908-49E5-95F1-C8AE4C41950E}" type="presOf" srcId="{B847A46B-DC42-4966-8685-A4FADD8013E2}" destId="{1EB5E05A-B1B0-47D8-A9AD-39EF21ECA465}" srcOrd="0" destOrd="0" presId="urn:microsoft.com/office/officeart/2008/layout/NameandTitleOrganizationalChart"/>
    <dgm:cxn modelId="{266E0D86-72C6-4859-B1D4-FC72E36E1D5A}" type="presOf" srcId="{969C5B9D-DBFE-40BF-B307-5E8A3CB5FE9B}" destId="{505D649B-C333-4F2B-819A-E0EE2CE6DBA0}" srcOrd="0" destOrd="0" presId="urn:microsoft.com/office/officeart/2008/layout/NameandTitleOrganizationalChart"/>
    <dgm:cxn modelId="{4E83762E-9878-46A3-920C-798C1D7B77BA}" type="presOf" srcId="{67CDEA94-5EC9-4043-B777-A5819901A26F}" destId="{7C67E70D-7422-4470-BEB2-80254429D121}" srcOrd="0" destOrd="0" presId="urn:microsoft.com/office/officeart/2008/layout/NameandTitleOrganizationalChart"/>
    <dgm:cxn modelId="{8B3003C1-D5AE-4B13-B379-1ACD33ABEB38}" type="presOf" srcId="{B53BC3A2-B55D-43B5-9C9F-0DBB87F6F9ED}" destId="{2E7EDFAF-6338-4C26-90C4-417C9DD4836A}" srcOrd="0" destOrd="0" presId="urn:microsoft.com/office/officeart/2008/layout/NameandTitleOrganizationalChart"/>
    <dgm:cxn modelId="{0787979A-8522-46B3-A91D-F0D0779A8D03}" type="presOf" srcId="{675867C4-B31C-4518-8D70-6A5FA29CC6D9}" destId="{A8FCEE1F-21ED-4F07-AC8D-134A7CF39E8A}" srcOrd="0" destOrd="0" presId="urn:microsoft.com/office/officeart/2008/layout/NameandTitleOrganizationalChart"/>
    <dgm:cxn modelId="{25E67205-62C4-4675-8FB7-DD3CF6860459}" type="presOf" srcId="{CF36BA5B-4566-499C-AAF8-5C7C58D6499E}" destId="{10834C43-2FDA-4ABA-8059-DCE38942C687}" srcOrd="1" destOrd="0" presId="urn:microsoft.com/office/officeart/2008/layout/NameandTitleOrganizationalChart"/>
    <dgm:cxn modelId="{D8C55E22-CA25-4ACC-B57D-D1DAC89BEA5C}" type="presOf" srcId="{E6FE15AB-39CA-483D-8AD3-181FDC521256}" destId="{5899F2CB-5E2B-449D-BA57-9E861F76C2EF}" srcOrd="1" destOrd="0" presId="urn:microsoft.com/office/officeart/2008/layout/NameandTitleOrganizationalChart"/>
    <dgm:cxn modelId="{14B56B86-E57C-489B-BF7D-6057E21A5C60}" type="presOf" srcId="{C636FAA3-864E-4EA9-8B00-BE90E5115EBA}" destId="{BE14FBF3-927D-4F11-A2F8-942ACD78B5FE}" srcOrd="0" destOrd="0" presId="urn:microsoft.com/office/officeart/2008/layout/NameandTitleOrganizationalChart"/>
    <dgm:cxn modelId="{63CC8AC5-1732-45B4-AF7C-DB81184A5563}" type="presParOf" srcId="{A8FCEE1F-21ED-4F07-AC8D-134A7CF39E8A}" destId="{E80FB744-8A9E-4CD5-9F10-0226A207B0E8}" srcOrd="0" destOrd="0" presId="urn:microsoft.com/office/officeart/2008/layout/NameandTitleOrganizationalChart"/>
    <dgm:cxn modelId="{D842C846-D0DA-46D9-A9B4-9BC9EFFBE825}" type="presParOf" srcId="{E80FB744-8A9E-4CD5-9F10-0226A207B0E8}" destId="{6BD6448F-E650-4DD0-8485-E12D1708D608}" srcOrd="0" destOrd="0" presId="urn:microsoft.com/office/officeart/2008/layout/NameandTitleOrganizationalChart"/>
    <dgm:cxn modelId="{FC9A1090-A04D-4870-9110-18DE8061F32C}" type="presParOf" srcId="{6BD6448F-E650-4DD0-8485-E12D1708D608}" destId="{DCE76756-F0EF-4170-AD0C-542174AF5F36}" srcOrd="0" destOrd="0" presId="urn:microsoft.com/office/officeart/2008/layout/NameandTitleOrganizationalChart"/>
    <dgm:cxn modelId="{DDE55785-6DD1-4C94-86E2-17D0F11B19BE}" type="presParOf" srcId="{6BD6448F-E650-4DD0-8485-E12D1708D608}" destId="{505D649B-C333-4F2B-819A-E0EE2CE6DBA0}" srcOrd="1" destOrd="0" presId="urn:microsoft.com/office/officeart/2008/layout/NameandTitleOrganizationalChart"/>
    <dgm:cxn modelId="{323599BF-B2F9-441B-BEFC-406E055C74CD}" type="presParOf" srcId="{6BD6448F-E650-4DD0-8485-E12D1708D608}" destId="{F7E9A3DC-0BF9-48F8-AEBF-A0DC837C19BE}" srcOrd="2" destOrd="0" presId="urn:microsoft.com/office/officeart/2008/layout/NameandTitleOrganizationalChart"/>
    <dgm:cxn modelId="{1052A181-4D17-4243-BA81-D2E5F677AEF5}" type="presParOf" srcId="{E80FB744-8A9E-4CD5-9F10-0226A207B0E8}" destId="{EDDA5086-FADB-4948-B71A-CE806D928F7E}" srcOrd="1" destOrd="0" presId="urn:microsoft.com/office/officeart/2008/layout/NameandTitleOrganizationalChart"/>
    <dgm:cxn modelId="{F8DBE59F-E94C-4EBB-80AA-32ABF571E635}" type="presParOf" srcId="{EDDA5086-FADB-4948-B71A-CE806D928F7E}" destId="{7E69DDB9-1B87-48E7-8B4B-542548CA9328}" srcOrd="0" destOrd="0" presId="urn:microsoft.com/office/officeart/2008/layout/NameandTitleOrganizationalChart"/>
    <dgm:cxn modelId="{A677F039-42C2-4231-BBAA-670EA8C07577}" type="presParOf" srcId="{EDDA5086-FADB-4948-B71A-CE806D928F7E}" destId="{B814530B-E383-46C0-8749-337A25B91D31}" srcOrd="1" destOrd="0" presId="urn:microsoft.com/office/officeart/2008/layout/NameandTitleOrganizationalChart"/>
    <dgm:cxn modelId="{DE63FED4-32A9-4CC0-B847-42194E4A438A}" type="presParOf" srcId="{B814530B-E383-46C0-8749-337A25B91D31}" destId="{CC487225-496F-418B-978C-B6DB3EEF9AB4}" srcOrd="0" destOrd="0" presId="urn:microsoft.com/office/officeart/2008/layout/NameandTitleOrganizationalChart"/>
    <dgm:cxn modelId="{D9853B74-AD45-4778-8564-203D7D43A459}" type="presParOf" srcId="{CC487225-496F-418B-978C-B6DB3EEF9AB4}" destId="{9D17B964-E317-48F9-B657-B9BD8C80B73F}" srcOrd="0" destOrd="0" presId="urn:microsoft.com/office/officeart/2008/layout/NameandTitleOrganizationalChart"/>
    <dgm:cxn modelId="{0F745BB3-492C-49FF-82B6-1F2E006D3637}" type="presParOf" srcId="{CC487225-496F-418B-978C-B6DB3EEF9AB4}" destId="{B0305DD3-29D5-4FFE-85C3-CDBAD5F1DC41}" srcOrd="1" destOrd="0" presId="urn:microsoft.com/office/officeart/2008/layout/NameandTitleOrganizationalChart"/>
    <dgm:cxn modelId="{01932C05-E4D1-4F65-94CF-0DB6CB9BC510}" type="presParOf" srcId="{CC487225-496F-418B-978C-B6DB3EEF9AB4}" destId="{8C90DE8D-690B-40E0-8093-9882FC9F9BB8}" srcOrd="2" destOrd="0" presId="urn:microsoft.com/office/officeart/2008/layout/NameandTitleOrganizationalChart"/>
    <dgm:cxn modelId="{AA3026DA-865D-4ED0-867C-9BF5D2506C0C}" type="presParOf" srcId="{B814530B-E383-46C0-8749-337A25B91D31}" destId="{1DDC243C-032B-4CFF-9999-A62B1F806280}" srcOrd="1" destOrd="0" presId="urn:microsoft.com/office/officeart/2008/layout/NameandTitleOrganizationalChart"/>
    <dgm:cxn modelId="{304AA4A5-8057-4573-89B7-0792AA60CBCB}" type="presParOf" srcId="{1DDC243C-032B-4CFF-9999-A62B1F806280}" destId="{BE14FBF3-927D-4F11-A2F8-942ACD78B5FE}" srcOrd="0" destOrd="0" presId="urn:microsoft.com/office/officeart/2008/layout/NameandTitleOrganizationalChart"/>
    <dgm:cxn modelId="{1176D784-6757-498B-B123-B803D1C63298}" type="presParOf" srcId="{1DDC243C-032B-4CFF-9999-A62B1F806280}" destId="{8AC34386-72A9-45EC-8F71-2E1964793DE3}" srcOrd="1" destOrd="0" presId="urn:microsoft.com/office/officeart/2008/layout/NameandTitleOrganizationalChart"/>
    <dgm:cxn modelId="{5C27B45F-5F03-4A0B-AE4C-E45AE1D09E36}" type="presParOf" srcId="{8AC34386-72A9-45EC-8F71-2E1964793DE3}" destId="{AC704886-C9DD-4DC6-BD06-F47BEFBA9508}" srcOrd="0" destOrd="0" presId="urn:microsoft.com/office/officeart/2008/layout/NameandTitleOrganizationalChart"/>
    <dgm:cxn modelId="{17F1F31F-83AF-442C-9EEC-6FE4A3226906}" type="presParOf" srcId="{AC704886-C9DD-4DC6-BD06-F47BEFBA9508}" destId="{7C67E70D-7422-4470-BEB2-80254429D121}" srcOrd="0" destOrd="0" presId="urn:microsoft.com/office/officeart/2008/layout/NameandTitleOrganizationalChart"/>
    <dgm:cxn modelId="{A4F507E7-9C1E-4DFE-8248-FA33CE8FB2E2}" type="presParOf" srcId="{AC704886-C9DD-4DC6-BD06-F47BEFBA9508}" destId="{1C119A88-E63C-4376-AECB-4374D890B0FF}" srcOrd="1" destOrd="0" presId="urn:microsoft.com/office/officeart/2008/layout/NameandTitleOrganizationalChart"/>
    <dgm:cxn modelId="{3F5FAA6A-5A86-47F5-A8A4-E92B55832EC1}" type="presParOf" srcId="{AC704886-C9DD-4DC6-BD06-F47BEFBA9508}" destId="{AEEEA379-F422-457F-A3EA-D0B3B2A53D26}" srcOrd="2" destOrd="0" presId="urn:microsoft.com/office/officeart/2008/layout/NameandTitleOrganizationalChart"/>
    <dgm:cxn modelId="{C65DE5E1-82CB-4EE0-A203-5782B68B0CD4}" type="presParOf" srcId="{8AC34386-72A9-45EC-8F71-2E1964793DE3}" destId="{AE42B4D2-A311-4AF2-BDCA-4DD6DA57C50B}" srcOrd="1" destOrd="0" presId="urn:microsoft.com/office/officeart/2008/layout/NameandTitleOrganizationalChart"/>
    <dgm:cxn modelId="{834C24D4-6FD4-49A3-9059-9103AC4B1433}" type="presParOf" srcId="{8AC34386-72A9-45EC-8F71-2E1964793DE3}" destId="{7D33860B-AEB2-425E-A831-CF3FCD7E351A}" srcOrd="2" destOrd="0" presId="urn:microsoft.com/office/officeart/2008/layout/NameandTitleOrganizationalChart"/>
    <dgm:cxn modelId="{E81FAA8F-EF63-4DB7-B1EB-8E9EB1DBFB64}" type="presParOf" srcId="{1DDC243C-032B-4CFF-9999-A62B1F806280}" destId="{9ADAD683-7CAE-4F47-9C8B-FAFEF5A7FE2A}" srcOrd="2" destOrd="0" presId="urn:microsoft.com/office/officeart/2008/layout/NameandTitleOrganizationalChart"/>
    <dgm:cxn modelId="{7FCAA571-2FC5-4A4C-9C49-7E9F3E9D951B}" type="presParOf" srcId="{1DDC243C-032B-4CFF-9999-A62B1F806280}" destId="{00417FAC-35C1-4DEB-8A88-6BF2B4AE5AB2}" srcOrd="3" destOrd="0" presId="urn:microsoft.com/office/officeart/2008/layout/NameandTitleOrganizationalChart"/>
    <dgm:cxn modelId="{C3F7BE96-DA80-4E45-B5D6-E489E760C0F7}" type="presParOf" srcId="{00417FAC-35C1-4DEB-8A88-6BF2B4AE5AB2}" destId="{FD3DDB26-C798-4D9B-BF65-0F504D1E6D27}" srcOrd="0" destOrd="0" presId="urn:microsoft.com/office/officeart/2008/layout/NameandTitleOrganizationalChart"/>
    <dgm:cxn modelId="{D8FAD4AA-417B-4790-BEC0-30049018EC6E}" type="presParOf" srcId="{FD3DDB26-C798-4D9B-BF65-0F504D1E6D27}" destId="{9137808C-B502-4868-AADE-CD3AF737C3E6}" srcOrd="0" destOrd="0" presId="urn:microsoft.com/office/officeart/2008/layout/NameandTitleOrganizationalChart"/>
    <dgm:cxn modelId="{5D1050EB-1474-48C6-959C-3239236B92FE}" type="presParOf" srcId="{FD3DDB26-C798-4D9B-BF65-0F504D1E6D27}" destId="{C730AB61-2A6A-4B4C-9A61-E09DDA3ADA7A}" srcOrd="1" destOrd="0" presId="urn:microsoft.com/office/officeart/2008/layout/NameandTitleOrganizationalChart"/>
    <dgm:cxn modelId="{E708714A-1B17-4B8C-B116-74C9CE26A6C5}" type="presParOf" srcId="{FD3DDB26-C798-4D9B-BF65-0F504D1E6D27}" destId="{10834C43-2FDA-4ABA-8059-DCE38942C687}" srcOrd="2" destOrd="0" presId="urn:microsoft.com/office/officeart/2008/layout/NameandTitleOrganizationalChart"/>
    <dgm:cxn modelId="{0B77D88C-68A4-4212-A015-9A0D667DF25B}" type="presParOf" srcId="{00417FAC-35C1-4DEB-8A88-6BF2B4AE5AB2}" destId="{538B8CF7-62E8-43E4-A7CA-1408DAAACC84}" srcOrd="1" destOrd="0" presId="urn:microsoft.com/office/officeart/2008/layout/NameandTitleOrganizationalChart"/>
    <dgm:cxn modelId="{042676CB-C22B-485B-99F7-837B1663E78A}" type="presParOf" srcId="{00417FAC-35C1-4DEB-8A88-6BF2B4AE5AB2}" destId="{7076F646-D689-4CE9-8E89-10D329CE8158}" srcOrd="2" destOrd="0" presId="urn:microsoft.com/office/officeart/2008/layout/NameandTitleOrganizationalChart"/>
    <dgm:cxn modelId="{692A5FF6-E96D-477A-A5AE-BECD3A4C0D4C}" type="presParOf" srcId="{B814530B-E383-46C0-8749-337A25B91D31}" destId="{D3A3C352-A446-4F55-9C1B-A17A5B5C6EB4}" srcOrd="2" destOrd="0" presId="urn:microsoft.com/office/officeart/2008/layout/NameandTitleOrganizationalChart"/>
    <dgm:cxn modelId="{4C798D9D-C3E2-45F4-9534-690792295F3A}" type="presParOf" srcId="{EDDA5086-FADB-4948-B71A-CE806D928F7E}" destId="{2E7EDFAF-6338-4C26-90C4-417C9DD4836A}" srcOrd="2" destOrd="0" presId="urn:microsoft.com/office/officeart/2008/layout/NameandTitleOrganizationalChart"/>
    <dgm:cxn modelId="{CDCB63E4-B8EA-4B26-B617-E67E03430EF0}" type="presParOf" srcId="{EDDA5086-FADB-4948-B71A-CE806D928F7E}" destId="{577EA57A-75E1-4EEE-8FEA-5155513B04D0}" srcOrd="3" destOrd="0" presId="urn:microsoft.com/office/officeart/2008/layout/NameandTitleOrganizationalChart"/>
    <dgm:cxn modelId="{0946E6D3-EDAF-4D2A-A784-44DEF4711752}" type="presParOf" srcId="{577EA57A-75E1-4EEE-8FEA-5155513B04D0}" destId="{3CB456E6-BFCD-42B3-8C85-08C570E3509F}" srcOrd="0" destOrd="0" presId="urn:microsoft.com/office/officeart/2008/layout/NameandTitleOrganizationalChart"/>
    <dgm:cxn modelId="{909B0A98-E98C-493D-9CF1-B2AC53BEB950}" type="presParOf" srcId="{3CB456E6-BFCD-42B3-8C85-08C570E3509F}" destId="{1E4CBC62-D256-43B9-939F-B106015AB318}" srcOrd="0" destOrd="0" presId="urn:microsoft.com/office/officeart/2008/layout/NameandTitleOrganizationalChart"/>
    <dgm:cxn modelId="{8FBB9ABD-0966-4571-8CA0-66AD5B8961A9}" type="presParOf" srcId="{3CB456E6-BFCD-42B3-8C85-08C570E3509F}" destId="{1EB5E05A-B1B0-47D8-A9AD-39EF21ECA465}" srcOrd="1" destOrd="0" presId="urn:microsoft.com/office/officeart/2008/layout/NameandTitleOrganizationalChart"/>
    <dgm:cxn modelId="{B4C0B1E2-5161-4F51-94D0-2052B9343B7B}" type="presParOf" srcId="{3CB456E6-BFCD-42B3-8C85-08C570E3509F}" destId="{5899F2CB-5E2B-449D-BA57-9E861F76C2EF}" srcOrd="2" destOrd="0" presId="urn:microsoft.com/office/officeart/2008/layout/NameandTitleOrganizationalChart"/>
    <dgm:cxn modelId="{F8C914AD-7575-4FBE-87CC-9F166791E94F}" type="presParOf" srcId="{577EA57A-75E1-4EEE-8FEA-5155513B04D0}" destId="{1DDD1B68-8DE8-425E-990E-63AD515071D0}" srcOrd="1" destOrd="0" presId="urn:microsoft.com/office/officeart/2008/layout/NameandTitleOrganizationalChart"/>
    <dgm:cxn modelId="{556318CC-F045-4C88-AC16-D7DE99E3039D}" type="presParOf" srcId="{577EA57A-75E1-4EEE-8FEA-5155513B04D0}" destId="{FD5CE6A3-83EB-4A7B-AF0C-B3A846AE8B60}" srcOrd="2" destOrd="0" presId="urn:microsoft.com/office/officeart/2008/layout/NameandTitleOrganizationalChart"/>
    <dgm:cxn modelId="{6CFDB773-0F5C-4D6F-9867-EFA8399A6B4E}" type="presParOf" srcId="{E80FB744-8A9E-4CD5-9F10-0226A207B0E8}" destId="{52493643-F2FA-4D8E-964E-784A69921FDC}"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EDFD1C-ECF0-438D-A3ED-D16F071B94C4}" type="doc">
      <dgm:prSet loTypeId="urn:microsoft.com/office/officeart/2008/layout/HalfCircleOrganizationChart" loCatId="hierarchy" qsTypeId="urn:microsoft.com/office/officeart/2005/8/quickstyle/simple1" qsCatId="simple" csTypeId="urn:microsoft.com/office/officeart/2005/8/colors/accent1_3" csCatId="accent1" phldr="1"/>
      <dgm:spPr/>
      <dgm:t>
        <a:bodyPr/>
        <a:lstStyle/>
        <a:p>
          <a:endParaRPr lang="es-ES"/>
        </a:p>
      </dgm:t>
    </dgm:pt>
    <dgm:pt modelId="{108AB161-DF09-4FD9-B3A3-B3F317900E77}">
      <dgm:prSet phldrT="[Texto]"/>
      <dgm:spPr/>
      <dgm:t>
        <a:bodyPr/>
        <a:lstStyle/>
        <a:p>
          <a:pPr algn="ctr"/>
          <a:r>
            <a:rPr lang="es-ES"/>
            <a:t>12345</a:t>
          </a:r>
        </a:p>
      </dgm:t>
    </dgm:pt>
    <dgm:pt modelId="{60CFFBD9-B3D5-4366-BA1D-EF872C9092BF}" type="parTrans" cxnId="{16DD7012-52DE-4246-B8A7-63AFD45CF3E0}">
      <dgm:prSet/>
      <dgm:spPr/>
      <dgm:t>
        <a:bodyPr/>
        <a:lstStyle/>
        <a:p>
          <a:pPr algn="ctr"/>
          <a:endParaRPr lang="es-ES"/>
        </a:p>
      </dgm:t>
    </dgm:pt>
    <dgm:pt modelId="{FF10FCBA-1A11-4864-9C4B-50ED81A49374}" type="sibTrans" cxnId="{16DD7012-52DE-4246-B8A7-63AFD45CF3E0}">
      <dgm:prSet/>
      <dgm:spPr/>
      <dgm:t>
        <a:bodyPr/>
        <a:lstStyle/>
        <a:p>
          <a:pPr algn="ctr"/>
          <a:endParaRPr lang="es-ES"/>
        </a:p>
      </dgm:t>
    </dgm:pt>
    <dgm:pt modelId="{37B5435B-5BC8-49DE-B3F2-5C5D3F2871D9}" type="pres">
      <dgm:prSet presAssocID="{F6EDFD1C-ECF0-438D-A3ED-D16F071B94C4}" presName="Name0" presStyleCnt="0">
        <dgm:presLayoutVars>
          <dgm:orgChart val="1"/>
          <dgm:chPref val="1"/>
          <dgm:dir/>
          <dgm:animOne val="branch"/>
          <dgm:animLvl val="lvl"/>
          <dgm:resizeHandles/>
        </dgm:presLayoutVars>
      </dgm:prSet>
      <dgm:spPr/>
      <dgm:t>
        <a:bodyPr/>
        <a:lstStyle/>
        <a:p>
          <a:endParaRPr lang="es-ES"/>
        </a:p>
      </dgm:t>
    </dgm:pt>
    <dgm:pt modelId="{66BD5811-F452-4B39-8EA8-2CF6028F2A4A}" type="pres">
      <dgm:prSet presAssocID="{108AB161-DF09-4FD9-B3A3-B3F317900E77}" presName="hierRoot1" presStyleCnt="0">
        <dgm:presLayoutVars>
          <dgm:hierBranch val="init"/>
        </dgm:presLayoutVars>
      </dgm:prSet>
      <dgm:spPr/>
      <dgm:t>
        <a:bodyPr/>
        <a:lstStyle/>
        <a:p>
          <a:endParaRPr lang="es-MX"/>
        </a:p>
      </dgm:t>
    </dgm:pt>
    <dgm:pt modelId="{D637B8EF-9B2D-4D6F-B5CC-3BD5107A9EE4}" type="pres">
      <dgm:prSet presAssocID="{108AB161-DF09-4FD9-B3A3-B3F317900E77}" presName="rootComposite1" presStyleCnt="0"/>
      <dgm:spPr/>
      <dgm:t>
        <a:bodyPr/>
        <a:lstStyle/>
        <a:p>
          <a:endParaRPr lang="es-MX"/>
        </a:p>
      </dgm:t>
    </dgm:pt>
    <dgm:pt modelId="{6EEEB77D-5EF1-4A2B-B92D-229B6E55B08D}" type="pres">
      <dgm:prSet presAssocID="{108AB161-DF09-4FD9-B3A3-B3F317900E77}" presName="rootText1" presStyleLbl="alignAcc1" presStyleIdx="0" presStyleCnt="0">
        <dgm:presLayoutVars>
          <dgm:chPref val="3"/>
        </dgm:presLayoutVars>
      </dgm:prSet>
      <dgm:spPr/>
      <dgm:t>
        <a:bodyPr/>
        <a:lstStyle/>
        <a:p>
          <a:endParaRPr lang="es-ES"/>
        </a:p>
      </dgm:t>
    </dgm:pt>
    <dgm:pt modelId="{0AB6874E-9F1A-4A1C-86CA-C2CF35F35F3A}" type="pres">
      <dgm:prSet presAssocID="{108AB161-DF09-4FD9-B3A3-B3F317900E77}" presName="topArc1" presStyleLbl="parChTrans1D1" presStyleIdx="0" presStyleCnt="2"/>
      <dgm:spPr/>
      <dgm:t>
        <a:bodyPr/>
        <a:lstStyle/>
        <a:p>
          <a:endParaRPr lang="es-MX"/>
        </a:p>
      </dgm:t>
    </dgm:pt>
    <dgm:pt modelId="{EDB6B95C-59F3-404F-A523-15CB063E6BA6}" type="pres">
      <dgm:prSet presAssocID="{108AB161-DF09-4FD9-B3A3-B3F317900E77}" presName="bottomArc1" presStyleLbl="parChTrans1D1" presStyleIdx="1" presStyleCnt="2"/>
      <dgm:spPr/>
      <dgm:t>
        <a:bodyPr/>
        <a:lstStyle/>
        <a:p>
          <a:endParaRPr lang="es-MX"/>
        </a:p>
      </dgm:t>
    </dgm:pt>
    <dgm:pt modelId="{23ACF6C0-817A-4D8B-B477-5C3234212EE4}" type="pres">
      <dgm:prSet presAssocID="{108AB161-DF09-4FD9-B3A3-B3F317900E77}" presName="topConnNode1" presStyleLbl="node1" presStyleIdx="0" presStyleCnt="0"/>
      <dgm:spPr/>
      <dgm:t>
        <a:bodyPr/>
        <a:lstStyle/>
        <a:p>
          <a:endParaRPr lang="es-ES"/>
        </a:p>
      </dgm:t>
    </dgm:pt>
    <dgm:pt modelId="{88958718-B7F9-47CD-9584-B59FF4782E0F}" type="pres">
      <dgm:prSet presAssocID="{108AB161-DF09-4FD9-B3A3-B3F317900E77}" presName="hierChild2" presStyleCnt="0"/>
      <dgm:spPr/>
      <dgm:t>
        <a:bodyPr/>
        <a:lstStyle/>
        <a:p>
          <a:endParaRPr lang="es-MX"/>
        </a:p>
      </dgm:t>
    </dgm:pt>
    <dgm:pt modelId="{E022C54D-F4F0-4DBA-9400-D23D8C3E289B}" type="pres">
      <dgm:prSet presAssocID="{108AB161-DF09-4FD9-B3A3-B3F317900E77}" presName="hierChild3" presStyleCnt="0"/>
      <dgm:spPr/>
      <dgm:t>
        <a:bodyPr/>
        <a:lstStyle/>
        <a:p>
          <a:endParaRPr lang="es-MX"/>
        </a:p>
      </dgm:t>
    </dgm:pt>
  </dgm:ptLst>
  <dgm:cxnLst>
    <dgm:cxn modelId="{16DD7012-52DE-4246-B8A7-63AFD45CF3E0}" srcId="{F6EDFD1C-ECF0-438D-A3ED-D16F071B94C4}" destId="{108AB161-DF09-4FD9-B3A3-B3F317900E77}" srcOrd="0" destOrd="0" parTransId="{60CFFBD9-B3D5-4366-BA1D-EF872C9092BF}" sibTransId="{FF10FCBA-1A11-4864-9C4B-50ED81A49374}"/>
    <dgm:cxn modelId="{C8548BE5-D51F-4C93-95FD-68FFAC8067B0}" type="presOf" srcId="{F6EDFD1C-ECF0-438D-A3ED-D16F071B94C4}" destId="{37B5435B-5BC8-49DE-B3F2-5C5D3F2871D9}" srcOrd="0" destOrd="0" presId="urn:microsoft.com/office/officeart/2008/layout/HalfCircleOrganizationChart"/>
    <dgm:cxn modelId="{FFB2C503-7FC0-4D8D-A73F-C996662E9394}" type="presOf" srcId="{108AB161-DF09-4FD9-B3A3-B3F317900E77}" destId="{6EEEB77D-5EF1-4A2B-B92D-229B6E55B08D}" srcOrd="0" destOrd="0" presId="urn:microsoft.com/office/officeart/2008/layout/HalfCircleOrganizationChart"/>
    <dgm:cxn modelId="{02D9888C-0EA8-4900-8724-3BD35039A655}" type="presOf" srcId="{108AB161-DF09-4FD9-B3A3-B3F317900E77}" destId="{23ACF6C0-817A-4D8B-B477-5C3234212EE4}" srcOrd="1" destOrd="0" presId="urn:microsoft.com/office/officeart/2008/layout/HalfCircleOrganizationChart"/>
    <dgm:cxn modelId="{78BEC1FE-7B09-4F4D-A7C9-D33B23D337D9}" type="presParOf" srcId="{37B5435B-5BC8-49DE-B3F2-5C5D3F2871D9}" destId="{66BD5811-F452-4B39-8EA8-2CF6028F2A4A}" srcOrd="0" destOrd="0" presId="urn:microsoft.com/office/officeart/2008/layout/HalfCircleOrganizationChart"/>
    <dgm:cxn modelId="{7FE2CCF3-6A8B-4CE6-B539-70F17F107785}" type="presParOf" srcId="{66BD5811-F452-4B39-8EA8-2CF6028F2A4A}" destId="{D637B8EF-9B2D-4D6F-B5CC-3BD5107A9EE4}" srcOrd="0" destOrd="0" presId="urn:microsoft.com/office/officeart/2008/layout/HalfCircleOrganizationChart"/>
    <dgm:cxn modelId="{A183DE92-194A-4AD6-AD66-7F7D2011539E}" type="presParOf" srcId="{D637B8EF-9B2D-4D6F-B5CC-3BD5107A9EE4}" destId="{6EEEB77D-5EF1-4A2B-B92D-229B6E55B08D}" srcOrd="0" destOrd="0" presId="urn:microsoft.com/office/officeart/2008/layout/HalfCircleOrganizationChart"/>
    <dgm:cxn modelId="{3AC22A27-AA27-4F07-8138-A1A497C43C27}" type="presParOf" srcId="{D637B8EF-9B2D-4D6F-B5CC-3BD5107A9EE4}" destId="{0AB6874E-9F1A-4A1C-86CA-C2CF35F35F3A}" srcOrd="1" destOrd="0" presId="urn:microsoft.com/office/officeart/2008/layout/HalfCircleOrganizationChart"/>
    <dgm:cxn modelId="{A308EE35-0BC2-42DC-9B6A-3B68FC3FB5AF}" type="presParOf" srcId="{D637B8EF-9B2D-4D6F-B5CC-3BD5107A9EE4}" destId="{EDB6B95C-59F3-404F-A523-15CB063E6BA6}" srcOrd="2" destOrd="0" presId="urn:microsoft.com/office/officeart/2008/layout/HalfCircleOrganizationChart"/>
    <dgm:cxn modelId="{FC5BEC11-D070-4D25-B736-C420F776C7D7}" type="presParOf" srcId="{D637B8EF-9B2D-4D6F-B5CC-3BD5107A9EE4}" destId="{23ACF6C0-817A-4D8B-B477-5C3234212EE4}" srcOrd="3" destOrd="0" presId="urn:microsoft.com/office/officeart/2008/layout/HalfCircleOrganizationChart"/>
    <dgm:cxn modelId="{A58DE81B-58BB-4F75-8955-CCD89915C719}" type="presParOf" srcId="{66BD5811-F452-4B39-8EA8-2CF6028F2A4A}" destId="{88958718-B7F9-47CD-9584-B59FF4782E0F}" srcOrd="1" destOrd="0" presId="urn:microsoft.com/office/officeart/2008/layout/HalfCircleOrganizationChart"/>
    <dgm:cxn modelId="{BCB6C085-ABA6-4C54-BE16-16DA91CAF195}" type="presParOf" srcId="{66BD5811-F452-4B39-8EA8-2CF6028F2A4A}" destId="{E022C54D-F4F0-4DBA-9400-D23D8C3E289B}" srcOrd="2" destOrd="0" presId="urn:microsoft.com/office/officeart/2008/layout/HalfCircleOrganizationChar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EDFD1C-ECF0-438D-A3ED-D16F071B94C4}"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108AB161-DF09-4FD9-B3A3-B3F317900E77}">
      <dgm:prSet phldrT="[Texto]"/>
      <dgm:spPr/>
      <dgm:t>
        <a:bodyPr/>
        <a:lstStyle/>
        <a:p>
          <a:r>
            <a:rPr lang="es-ES"/>
            <a:t>12345</a:t>
          </a:r>
        </a:p>
      </dgm:t>
    </dgm:pt>
    <dgm:pt modelId="{60CFFBD9-B3D5-4366-BA1D-EF872C9092BF}" type="parTrans" cxnId="{16DD7012-52DE-4246-B8A7-63AFD45CF3E0}">
      <dgm:prSet/>
      <dgm:spPr/>
      <dgm:t>
        <a:bodyPr/>
        <a:lstStyle/>
        <a:p>
          <a:endParaRPr lang="es-ES"/>
        </a:p>
      </dgm:t>
    </dgm:pt>
    <dgm:pt modelId="{FF10FCBA-1A11-4864-9C4B-50ED81A49374}" type="sibTrans" cxnId="{16DD7012-52DE-4246-B8A7-63AFD45CF3E0}">
      <dgm:prSet/>
      <dgm:spPr/>
      <dgm:t>
        <a:bodyPr/>
        <a:lstStyle/>
        <a:p>
          <a:endParaRPr lang="es-ES"/>
        </a:p>
      </dgm:t>
    </dgm:pt>
    <dgm:pt modelId="{80051815-6905-4C70-ABDA-840FFFD528D9}">
      <dgm:prSet phldrT="[Texto]"/>
      <dgm:spPr/>
      <dgm:t>
        <a:bodyPr/>
        <a:lstStyle/>
        <a:p>
          <a:r>
            <a:rPr lang="es-ES"/>
            <a:t>5</a:t>
          </a:r>
        </a:p>
      </dgm:t>
    </dgm:pt>
    <dgm:pt modelId="{2FB482E3-28ED-4901-A7BA-0F3510FAACA3}" type="parTrans" cxnId="{6567AD51-A04A-404B-A4EF-1F77D9653909}">
      <dgm:prSet/>
      <dgm:spPr/>
      <dgm:t>
        <a:bodyPr/>
        <a:lstStyle/>
        <a:p>
          <a:endParaRPr lang="es-ES"/>
        </a:p>
      </dgm:t>
    </dgm:pt>
    <dgm:pt modelId="{9005CB9C-CACA-4FD2-9DEA-A009DF0BF002}" type="sibTrans" cxnId="{6567AD51-A04A-404B-A4EF-1F77D9653909}">
      <dgm:prSet/>
      <dgm:spPr/>
      <dgm:t>
        <a:bodyPr/>
        <a:lstStyle/>
        <a:p>
          <a:endParaRPr lang="es-ES"/>
        </a:p>
      </dgm:t>
    </dgm:pt>
    <dgm:pt modelId="{0921CB59-1E3D-451C-B543-E6958F8F3C64}">
      <dgm:prSet phldrT="[Texto]"/>
      <dgm:spPr/>
      <dgm:t>
        <a:bodyPr/>
        <a:lstStyle/>
        <a:p>
          <a:r>
            <a:rPr lang="es-ES"/>
            <a:t>1234</a:t>
          </a:r>
        </a:p>
      </dgm:t>
    </dgm:pt>
    <dgm:pt modelId="{5FF39310-76BA-47E9-B4CF-52B786E081F3}" type="parTrans" cxnId="{026A7DBD-EC9C-4362-81FD-3DCC648BCA3B}">
      <dgm:prSet/>
      <dgm:spPr/>
      <dgm:t>
        <a:bodyPr/>
        <a:lstStyle/>
        <a:p>
          <a:endParaRPr lang="es-ES"/>
        </a:p>
      </dgm:t>
    </dgm:pt>
    <dgm:pt modelId="{04D22E6F-09ED-4C4E-9418-B18D7EF8EFFA}" type="sibTrans" cxnId="{026A7DBD-EC9C-4362-81FD-3DCC648BCA3B}">
      <dgm:prSet/>
      <dgm:spPr/>
      <dgm:t>
        <a:bodyPr/>
        <a:lstStyle/>
        <a:p>
          <a:endParaRPr lang="es-ES"/>
        </a:p>
      </dgm:t>
    </dgm:pt>
    <dgm:pt modelId="{37B5435B-5BC8-49DE-B3F2-5C5D3F2871D9}" type="pres">
      <dgm:prSet presAssocID="{F6EDFD1C-ECF0-438D-A3ED-D16F071B94C4}" presName="Name0" presStyleCnt="0">
        <dgm:presLayoutVars>
          <dgm:orgChart val="1"/>
          <dgm:chPref val="1"/>
          <dgm:dir/>
          <dgm:animOne val="branch"/>
          <dgm:animLvl val="lvl"/>
          <dgm:resizeHandles/>
        </dgm:presLayoutVars>
      </dgm:prSet>
      <dgm:spPr/>
      <dgm:t>
        <a:bodyPr/>
        <a:lstStyle/>
        <a:p>
          <a:endParaRPr lang="es-ES"/>
        </a:p>
      </dgm:t>
    </dgm:pt>
    <dgm:pt modelId="{66BD5811-F452-4B39-8EA8-2CF6028F2A4A}" type="pres">
      <dgm:prSet presAssocID="{108AB161-DF09-4FD9-B3A3-B3F317900E77}" presName="hierRoot1" presStyleCnt="0">
        <dgm:presLayoutVars>
          <dgm:hierBranch val="init"/>
        </dgm:presLayoutVars>
      </dgm:prSet>
      <dgm:spPr/>
      <dgm:t>
        <a:bodyPr/>
        <a:lstStyle/>
        <a:p>
          <a:endParaRPr lang="es-MX"/>
        </a:p>
      </dgm:t>
    </dgm:pt>
    <dgm:pt modelId="{D637B8EF-9B2D-4D6F-B5CC-3BD5107A9EE4}" type="pres">
      <dgm:prSet presAssocID="{108AB161-DF09-4FD9-B3A3-B3F317900E77}" presName="rootComposite1" presStyleCnt="0"/>
      <dgm:spPr/>
      <dgm:t>
        <a:bodyPr/>
        <a:lstStyle/>
        <a:p>
          <a:endParaRPr lang="es-MX"/>
        </a:p>
      </dgm:t>
    </dgm:pt>
    <dgm:pt modelId="{6EEEB77D-5EF1-4A2B-B92D-229B6E55B08D}" type="pres">
      <dgm:prSet presAssocID="{108AB161-DF09-4FD9-B3A3-B3F317900E77}" presName="rootText1" presStyleLbl="alignAcc1" presStyleIdx="0" presStyleCnt="0">
        <dgm:presLayoutVars>
          <dgm:chPref val="3"/>
        </dgm:presLayoutVars>
      </dgm:prSet>
      <dgm:spPr/>
      <dgm:t>
        <a:bodyPr/>
        <a:lstStyle/>
        <a:p>
          <a:endParaRPr lang="es-ES"/>
        </a:p>
      </dgm:t>
    </dgm:pt>
    <dgm:pt modelId="{0AB6874E-9F1A-4A1C-86CA-C2CF35F35F3A}" type="pres">
      <dgm:prSet presAssocID="{108AB161-DF09-4FD9-B3A3-B3F317900E77}" presName="topArc1" presStyleLbl="parChTrans1D1" presStyleIdx="0" presStyleCnt="6"/>
      <dgm:spPr/>
      <dgm:t>
        <a:bodyPr/>
        <a:lstStyle/>
        <a:p>
          <a:endParaRPr lang="es-MX"/>
        </a:p>
      </dgm:t>
    </dgm:pt>
    <dgm:pt modelId="{EDB6B95C-59F3-404F-A523-15CB063E6BA6}" type="pres">
      <dgm:prSet presAssocID="{108AB161-DF09-4FD9-B3A3-B3F317900E77}" presName="bottomArc1" presStyleLbl="parChTrans1D1" presStyleIdx="1" presStyleCnt="6"/>
      <dgm:spPr/>
      <dgm:t>
        <a:bodyPr/>
        <a:lstStyle/>
        <a:p>
          <a:endParaRPr lang="es-MX"/>
        </a:p>
      </dgm:t>
    </dgm:pt>
    <dgm:pt modelId="{23ACF6C0-817A-4D8B-B477-5C3234212EE4}" type="pres">
      <dgm:prSet presAssocID="{108AB161-DF09-4FD9-B3A3-B3F317900E77}" presName="topConnNode1" presStyleLbl="node1" presStyleIdx="0" presStyleCnt="0"/>
      <dgm:spPr/>
      <dgm:t>
        <a:bodyPr/>
        <a:lstStyle/>
        <a:p>
          <a:endParaRPr lang="es-ES"/>
        </a:p>
      </dgm:t>
    </dgm:pt>
    <dgm:pt modelId="{88958718-B7F9-47CD-9584-B59FF4782E0F}" type="pres">
      <dgm:prSet presAssocID="{108AB161-DF09-4FD9-B3A3-B3F317900E77}" presName="hierChild2" presStyleCnt="0"/>
      <dgm:spPr/>
      <dgm:t>
        <a:bodyPr/>
        <a:lstStyle/>
        <a:p>
          <a:endParaRPr lang="es-MX"/>
        </a:p>
      </dgm:t>
    </dgm:pt>
    <dgm:pt modelId="{47B2E10F-1E26-4340-AE42-A8E8236B547E}" type="pres">
      <dgm:prSet presAssocID="{5FF39310-76BA-47E9-B4CF-52B786E081F3}" presName="Name28" presStyleLbl="parChTrans1D2" presStyleIdx="0" presStyleCnt="2"/>
      <dgm:spPr/>
      <dgm:t>
        <a:bodyPr/>
        <a:lstStyle/>
        <a:p>
          <a:endParaRPr lang="es-ES"/>
        </a:p>
      </dgm:t>
    </dgm:pt>
    <dgm:pt modelId="{A0F672E1-ED45-449A-B3A1-5E8119E0A4B4}" type="pres">
      <dgm:prSet presAssocID="{0921CB59-1E3D-451C-B543-E6958F8F3C64}" presName="hierRoot2" presStyleCnt="0">
        <dgm:presLayoutVars>
          <dgm:hierBranch val="init"/>
        </dgm:presLayoutVars>
      </dgm:prSet>
      <dgm:spPr/>
      <dgm:t>
        <a:bodyPr/>
        <a:lstStyle/>
        <a:p>
          <a:endParaRPr lang="es-MX"/>
        </a:p>
      </dgm:t>
    </dgm:pt>
    <dgm:pt modelId="{EFA21F60-663A-4A5F-B639-9665F6497C60}" type="pres">
      <dgm:prSet presAssocID="{0921CB59-1E3D-451C-B543-E6958F8F3C64}" presName="rootComposite2" presStyleCnt="0"/>
      <dgm:spPr/>
      <dgm:t>
        <a:bodyPr/>
        <a:lstStyle/>
        <a:p>
          <a:endParaRPr lang="es-MX"/>
        </a:p>
      </dgm:t>
    </dgm:pt>
    <dgm:pt modelId="{7E031B32-F8E1-41B4-9A54-550FFF217AB0}" type="pres">
      <dgm:prSet presAssocID="{0921CB59-1E3D-451C-B543-E6958F8F3C64}" presName="rootText2" presStyleLbl="alignAcc1" presStyleIdx="0" presStyleCnt="0">
        <dgm:presLayoutVars>
          <dgm:chPref val="3"/>
        </dgm:presLayoutVars>
      </dgm:prSet>
      <dgm:spPr/>
      <dgm:t>
        <a:bodyPr/>
        <a:lstStyle/>
        <a:p>
          <a:endParaRPr lang="es-ES"/>
        </a:p>
      </dgm:t>
    </dgm:pt>
    <dgm:pt modelId="{C198C251-EAF1-4102-AD44-3A9F387A20AE}" type="pres">
      <dgm:prSet presAssocID="{0921CB59-1E3D-451C-B543-E6958F8F3C64}" presName="topArc2" presStyleLbl="parChTrans1D1" presStyleIdx="2" presStyleCnt="6"/>
      <dgm:spPr/>
      <dgm:t>
        <a:bodyPr/>
        <a:lstStyle/>
        <a:p>
          <a:endParaRPr lang="es-MX"/>
        </a:p>
      </dgm:t>
    </dgm:pt>
    <dgm:pt modelId="{FD5F9EDB-80C6-4DDD-BE65-3C256E2E8CBE}" type="pres">
      <dgm:prSet presAssocID="{0921CB59-1E3D-451C-B543-E6958F8F3C64}" presName="bottomArc2" presStyleLbl="parChTrans1D1" presStyleIdx="3" presStyleCnt="6"/>
      <dgm:spPr/>
      <dgm:t>
        <a:bodyPr/>
        <a:lstStyle/>
        <a:p>
          <a:endParaRPr lang="es-MX"/>
        </a:p>
      </dgm:t>
    </dgm:pt>
    <dgm:pt modelId="{F1DB98CE-E160-443B-AD8E-CA1E550A233F}" type="pres">
      <dgm:prSet presAssocID="{0921CB59-1E3D-451C-B543-E6958F8F3C64}" presName="topConnNode2" presStyleLbl="node2" presStyleIdx="0" presStyleCnt="0"/>
      <dgm:spPr/>
      <dgm:t>
        <a:bodyPr/>
        <a:lstStyle/>
        <a:p>
          <a:endParaRPr lang="es-ES"/>
        </a:p>
      </dgm:t>
    </dgm:pt>
    <dgm:pt modelId="{9672513F-EB00-4D78-8C1E-7A742552C6A3}" type="pres">
      <dgm:prSet presAssocID="{0921CB59-1E3D-451C-B543-E6958F8F3C64}" presName="hierChild4" presStyleCnt="0"/>
      <dgm:spPr/>
      <dgm:t>
        <a:bodyPr/>
        <a:lstStyle/>
        <a:p>
          <a:endParaRPr lang="es-MX"/>
        </a:p>
      </dgm:t>
    </dgm:pt>
    <dgm:pt modelId="{36D5B804-BB03-44AC-993E-4343A21EFCC2}" type="pres">
      <dgm:prSet presAssocID="{0921CB59-1E3D-451C-B543-E6958F8F3C64}" presName="hierChild5" presStyleCnt="0"/>
      <dgm:spPr/>
      <dgm:t>
        <a:bodyPr/>
        <a:lstStyle/>
        <a:p>
          <a:endParaRPr lang="es-MX"/>
        </a:p>
      </dgm:t>
    </dgm:pt>
    <dgm:pt modelId="{72E08DAC-110E-4686-80CA-AEC818942732}" type="pres">
      <dgm:prSet presAssocID="{2FB482E3-28ED-4901-A7BA-0F3510FAACA3}" presName="Name28" presStyleLbl="parChTrans1D2" presStyleIdx="1" presStyleCnt="2"/>
      <dgm:spPr/>
      <dgm:t>
        <a:bodyPr/>
        <a:lstStyle/>
        <a:p>
          <a:endParaRPr lang="es-ES"/>
        </a:p>
      </dgm:t>
    </dgm:pt>
    <dgm:pt modelId="{D5082805-BCA6-47A1-A384-6BF66F5C193D}" type="pres">
      <dgm:prSet presAssocID="{80051815-6905-4C70-ABDA-840FFFD528D9}" presName="hierRoot2" presStyleCnt="0">
        <dgm:presLayoutVars>
          <dgm:hierBranch val="init"/>
        </dgm:presLayoutVars>
      </dgm:prSet>
      <dgm:spPr/>
      <dgm:t>
        <a:bodyPr/>
        <a:lstStyle/>
        <a:p>
          <a:endParaRPr lang="es-MX"/>
        </a:p>
      </dgm:t>
    </dgm:pt>
    <dgm:pt modelId="{2448563E-7E16-4F5A-AF85-B0AA0964C19E}" type="pres">
      <dgm:prSet presAssocID="{80051815-6905-4C70-ABDA-840FFFD528D9}" presName="rootComposite2" presStyleCnt="0"/>
      <dgm:spPr/>
      <dgm:t>
        <a:bodyPr/>
        <a:lstStyle/>
        <a:p>
          <a:endParaRPr lang="es-MX"/>
        </a:p>
      </dgm:t>
    </dgm:pt>
    <dgm:pt modelId="{E5094CFB-A2A1-446E-96EF-747DABA2B453}" type="pres">
      <dgm:prSet presAssocID="{80051815-6905-4C70-ABDA-840FFFD528D9}" presName="rootText2" presStyleLbl="alignAcc1" presStyleIdx="0" presStyleCnt="0">
        <dgm:presLayoutVars>
          <dgm:chPref val="3"/>
        </dgm:presLayoutVars>
      </dgm:prSet>
      <dgm:spPr/>
      <dgm:t>
        <a:bodyPr/>
        <a:lstStyle/>
        <a:p>
          <a:endParaRPr lang="es-ES"/>
        </a:p>
      </dgm:t>
    </dgm:pt>
    <dgm:pt modelId="{0608B23E-B913-44FF-8DAB-0718F75F6A23}" type="pres">
      <dgm:prSet presAssocID="{80051815-6905-4C70-ABDA-840FFFD528D9}" presName="topArc2" presStyleLbl="parChTrans1D1" presStyleIdx="4" presStyleCnt="6"/>
      <dgm:spPr/>
      <dgm:t>
        <a:bodyPr/>
        <a:lstStyle/>
        <a:p>
          <a:endParaRPr lang="es-MX"/>
        </a:p>
      </dgm:t>
    </dgm:pt>
    <dgm:pt modelId="{AECF2607-8F3D-45ED-80D7-ECE493C20D67}" type="pres">
      <dgm:prSet presAssocID="{80051815-6905-4C70-ABDA-840FFFD528D9}" presName="bottomArc2" presStyleLbl="parChTrans1D1" presStyleIdx="5" presStyleCnt="6"/>
      <dgm:spPr/>
      <dgm:t>
        <a:bodyPr/>
        <a:lstStyle/>
        <a:p>
          <a:endParaRPr lang="es-MX"/>
        </a:p>
      </dgm:t>
    </dgm:pt>
    <dgm:pt modelId="{DBBC35CB-0009-45B3-BD50-ADF1056F83E1}" type="pres">
      <dgm:prSet presAssocID="{80051815-6905-4C70-ABDA-840FFFD528D9}" presName="topConnNode2" presStyleLbl="node2" presStyleIdx="0" presStyleCnt="0"/>
      <dgm:spPr/>
      <dgm:t>
        <a:bodyPr/>
        <a:lstStyle/>
        <a:p>
          <a:endParaRPr lang="es-ES"/>
        </a:p>
      </dgm:t>
    </dgm:pt>
    <dgm:pt modelId="{60AB0CAC-F908-4BF4-B47E-5C97BC63DF02}" type="pres">
      <dgm:prSet presAssocID="{80051815-6905-4C70-ABDA-840FFFD528D9}" presName="hierChild4" presStyleCnt="0"/>
      <dgm:spPr/>
      <dgm:t>
        <a:bodyPr/>
        <a:lstStyle/>
        <a:p>
          <a:endParaRPr lang="es-MX"/>
        </a:p>
      </dgm:t>
    </dgm:pt>
    <dgm:pt modelId="{A06DA3A2-6405-46F4-837D-897C671E7C88}" type="pres">
      <dgm:prSet presAssocID="{80051815-6905-4C70-ABDA-840FFFD528D9}" presName="hierChild5" presStyleCnt="0"/>
      <dgm:spPr/>
      <dgm:t>
        <a:bodyPr/>
        <a:lstStyle/>
        <a:p>
          <a:endParaRPr lang="es-MX"/>
        </a:p>
      </dgm:t>
    </dgm:pt>
    <dgm:pt modelId="{E022C54D-F4F0-4DBA-9400-D23D8C3E289B}" type="pres">
      <dgm:prSet presAssocID="{108AB161-DF09-4FD9-B3A3-B3F317900E77}" presName="hierChild3" presStyleCnt="0"/>
      <dgm:spPr/>
      <dgm:t>
        <a:bodyPr/>
        <a:lstStyle/>
        <a:p>
          <a:endParaRPr lang="es-MX"/>
        </a:p>
      </dgm:t>
    </dgm:pt>
  </dgm:ptLst>
  <dgm:cxnLst>
    <dgm:cxn modelId="{9DCB0ACE-5843-4EB1-82B8-06B7BE7C6BD3}" type="presOf" srcId="{0921CB59-1E3D-451C-B543-E6958F8F3C64}" destId="{F1DB98CE-E160-443B-AD8E-CA1E550A233F}" srcOrd="1" destOrd="0" presId="urn:microsoft.com/office/officeart/2008/layout/HalfCircleOrganizationChart"/>
    <dgm:cxn modelId="{026A7DBD-EC9C-4362-81FD-3DCC648BCA3B}" srcId="{108AB161-DF09-4FD9-B3A3-B3F317900E77}" destId="{0921CB59-1E3D-451C-B543-E6958F8F3C64}" srcOrd="0" destOrd="0" parTransId="{5FF39310-76BA-47E9-B4CF-52B786E081F3}" sibTransId="{04D22E6F-09ED-4C4E-9418-B18D7EF8EFFA}"/>
    <dgm:cxn modelId="{1D79820B-63C3-4DD4-96E1-1D3BEEF155C1}" type="presOf" srcId="{F6EDFD1C-ECF0-438D-A3ED-D16F071B94C4}" destId="{37B5435B-5BC8-49DE-B3F2-5C5D3F2871D9}" srcOrd="0" destOrd="0" presId="urn:microsoft.com/office/officeart/2008/layout/HalfCircleOrganizationChart"/>
    <dgm:cxn modelId="{649E8969-54EB-4B0A-B763-4C7899FD6AE0}" type="presOf" srcId="{5FF39310-76BA-47E9-B4CF-52B786E081F3}" destId="{47B2E10F-1E26-4340-AE42-A8E8236B547E}" srcOrd="0" destOrd="0" presId="urn:microsoft.com/office/officeart/2008/layout/HalfCircleOrganizationChart"/>
    <dgm:cxn modelId="{24D9BCE9-19E1-4973-BC52-FD70600B6C36}" type="presOf" srcId="{108AB161-DF09-4FD9-B3A3-B3F317900E77}" destId="{23ACF6C0-817A-4D8B-B477-5C3234212EE4}" srcOrd="1" destOrd="0" presId="urn:microsoft.com/office/officeart/2008/layout/HalfCircleOrganizationChart"/>
    <dgm:cxn modelId="{52C806DE-CD06-47AD-89A2-D322A81A1AD2}" type="presOf" srcId="{80051815-6905-4C70-ABDA-840FFFD528D9}" destId="{DBBC35CB-0009-45B3-BD50-ADF1056F83E1}" srcOrd="1" destOrd="0" presId="urn:microsoft.com/office/officeart/2008/layout/HalfCircleOrganizationChart"/>
    <dgm:cxn modelId="{0D7377CA-B328-4D4B-9357-3690A7B6A34E}" type="presOf" srcId="{80051815-6905-4C70-ABDA-840FFFD528D9}" destId="{E5094CFB-A2A1-446E-96EF-747DABA2B453}" srcOrd="0" destOrd="0" presId="urn:microsoft.com/office/officeart/2008/layout/HalfCircleOrganizationChart"/>
    <dgm:cxn modelId="{E06ADB9B-38F6-4347-B11E-41C8EE3ADD80}" type="presOf" srcId="{2FB482E3-28ED-4901-A7BA-0F3510FAACA3}" destId="{72E08DAC-110E-4686-80CA-AEC818942732}" srcOrd="0" destOrd="0" presId="urn:microsoft.com/office/officeart/2008/layout/HalfCircleOrganizationChart"/>
    <dgm:cxn modelId="{6567AD51-A04A-404B-A4EF-1F77D9653909}" srcId="{108AB161-DF09-4FD9-B3A3-B3F317900E77}" destId="{80051815-6905-4C70-ABDA-840FFFD528D9}" srcOrd="1" destOrd="0" parTransId="{2FB482E3-28ED-4901-A7BA-0F3510FAACA3}" sibTransId="{9005CB9C-CACA-4FD2-9DEA-A009DF0BF002}"/>
    <dgm:cxn modelId="{16DD7012-52DE-4246-B8A7-63AFD45CF3E0}" srcId="{F6EDFD1C-ECF0-438D-A3ED-D16F071B94C4}" destId="{108AB161-DF09-4FD9-B3A3-B3F317900E77}" srcOrd="0" destOrd="0" parTransId="{60CFFBD9-B3D5-4366-BA1D-EF872C9092BF}" sibTransId="{FF10FCBA-1A11-4864-9C4B-50ED81A49374}"/>
    <dgm:cxn modelId="{6F07276E-4EDE-4E76-A52E-21433371B0DF}" type="presOf" srcId="{0921CB59-1E3D-451C-B543-E6958F8F3C64}" destId="{7E031B32-F8E1-41B4-9A54-550FFF217AB0}" srcOrd="0" destOrd="0" presId="urn:microsoft.com/office/officeart/2008/layout/HalfCircleOrganizationChart"/>
    <dgm:cxn modelId="{C7F578F4-4200-4D9A-8823-F4680D4319B0}" type="presOf" srcId="{108AB161-DF09-4FD9-B3A3-B3F317900E77}" destId="{6EEEB77D-5EF1-4A2B-B92D-229B6E55B08D}" srcOrd="0" destOrd="0" presId="urn:microsoft.com/office/officeart/2008/layout/HalfCircleOrganizationChart"/>
    <dgm:cxn modelId="{86B1E9C6-C8D4-4502-93EF-61CB39EFF24B}" type="presParOf" srcId="{37B5435B-5BC8-49DE-B3F2-5C5D3F2871D9}" destId="{66BD5811-F452-4B39-8EA8-2CF6028F2A4A}" srcOrd="0" destOrd="0" presId="urn:microsoft.com/office/officeart/2008/layout/HalfCircleOrganizationChart"/>
    <dgm:cxn modelId="{F96AC2E9-B0BB-42B1-82AD-C02A038A7723}" type="presParOf" srcId="{66BD5811-F452-4B39-8EA8-2CF6028F2A4A}" destId="{D637B8EF-9B2D-4D6F-B5CC-3BD5107A9EE4}" srcOrd="0" destOrd="0" presId="urn:microsoft.com/office/officeart/2008/layout/HalfCircleOrganizationChart"/>
    <dgm:cxn modelId="{B9379E25-35BC-47C5-9FE5-E6E11090CDB4}" type="presParOf" srcId="{D637B8EF-9B2D-4D6F-B5CC-3BD5107A9EE4}" destId="{6EEEB77D-5EF1-4A2B-B92D-229B6E55B08D}" srcOrd="0" destOrd="0" presId="urn:microsoft.com/office/officeart/2008/layout/HalfCircleOrganizationChart"/>
    <dgm:cxn modelId="{4F83CA49-2720-4329-8F72-C9D62EB391A2}" type="presParOf" srcId="{D637B8EF-9B2D-4D6F-B5CC-3BD5107A9EE4}" destId="{0AB6874E-9F1A-4A1C-86CA-C2CF35F35F3A}" srcOrd="1" destOrd="0" presId="urn:microsoft.com/office/officeart/2008/layout/HalfCircleOrganizationChart"/>
    <dgm:cxn modelId="{C3FFC1D7-9161-4979-AD02-FA14F38C500C}" type="presParOf" srcId="{D637B8EF-9B2D-4D6F-B5CC-3BD5107A9EE4}" destId="{EDB6B95C-59F3-404F-A523-15CB063E6BA6}" srcOrd="2" destOrd="0" presId="urn:microsoft.com/office/officeart/2008/layout/HalfCircleOrganizationChart"/>
    <dgm:cxn modelId="{E95E437B-BBE9-46A8-91B1-F33320623714}" type="presParOf" srcId="{D637B8EF-9B2D-4D6F-B5CC-3BD5107A9EE4}" destId="{23ACF6C0-817A-4D8B-B477-5C3234212EE4}" srcOrd="3" destOrd="0" presId="urn:microsoft.com/office/officeart/2008/layout/HalfCircleOrganizationChart"/>
    <dgm:cxn modelId="{5E14D5E1-BBBD-4937-ADD4-2994ECEB672D}" type="presParOf" srcId="{66BD5811-F452-4B39-8EA8-2CF6028F2A4A}" destId="{88958718-B7F9-47CD-9584-B59FF4782E0F}" srcOrd="1" destOrd="0" presId="urn:microsoft.com/office/officeart/2008/layout/HalfCircleOrganizationChart"/>
    <dgm:cxn modelId="{4D4A96AB-6C92-4306-B325-21156590844D}" type="presParOf" srcId="{88958718-B7F9-47CD-9584-B59FF4782E0F}" destId="{47B2E10F-1E26-4340-AE42-A8E8236B547E}" srcOrd="0" destOrd="0" presId="urn:microsoft.com/office/officeart/2008/layout/HalfCircleOrganizationChart"/>
    <dgm:cxn modelId="{5C8FC644-554B-4391-9B4A-B300D3A81BF3}" type="presParOf" srcId="{88958718-B7F9-47CD-9584-B59FF4782E0F}" destId="{A0F672E1-ED45-449A-B3A1-5E8119E0A4B4}" srcOrd="1" destOrd="0" presId="urn:microsoft.com/office/officeart/2008/layout/HalfCircleOrganizationChart"/>
    <dgm:cxn modelId="{D5995AF2-590C-4877-8B1E-600A38CF1B43}" type="presParOf" srcId="{A0F672E1-ED45-449A-B3A1-5E8119E0A4B4}" destId="{EFA21F60-663A-4A5F-B639-9665F6497C60}" srcOrd="0" destOrd="0" presId="urn:microsoft.com/office/officeart/2008/layout/HalfCircleOrganizationChart"/>
    <dgm:cxn modelId="{F277809F-62A8-41D6-852A-8B0A6B2AC641}" type="presParOf" srcId="{EFA21F60-663A-4A5F-B639-9665F6497C60}" destId="{7E031B32-F8E1-41B4-9A54-550FFF217AB0}" srcOrd="0" destOrd="0" presId="urn:microsoft.com/office/officeart/2008/layout/HalfCircleOrganizationChart"/>
    <dgm:cxn modelId="{5EAF4FF0-D735-4095-A6D3-E655440929AF}" type="presParOf" srcId="{EFA21F60-663A-4A5F-B639-9665F6497C60}" destId="{C198C251-EAF1-4102-AD44-3A9F387A20AE}" srcOrd="1" destOrd="0" presId="urn:microsoft.com/office/officeart/2008/layout/HalfCircleOrganizationChart"/>
    <dgm:cxn modelId="{A2BD05EE-5BB4-405C-8FAB-5B2DFE33B53B}" type="presParOf" srcId="{EFA21F60-663A-4A5F-B639-9665F6497C60}" destId="{FD5F9EDB-80C6-4DDD-BE65-3C256E2E8CBE}" srcOrd="2" destOrd="0" presId="urn:microsoft.com/office/officeart/2008/layout/HalfCircleOrganizationChart"/>
    <dgm:cxn modelId="{7DFE7B13-FF39-4F94-A0F4-685E844451B3}" type="presParOf" srcId="{EFA21F60-663A-4A5F-B639-9665F6497C60}" destId="{F1DB98CE-E160-443B-AD8E-CA1E550A233F}" srcOrd="3" destOrd="0" presId="urn:microsoft.com/office/officeart/2008/layout/HalfCircleOrganizationChart"/>
    <dgm:cxn modelId="{9853E751-DC35-43B9-8BEC-DAB1A9EECD14}" type="presParOf" srcId="{A0F672E1-ED45-449A-B3A1-5E8119E0A4B4}" destId="{9672513F-EB00-4D78-8C1E-7A742552C6A3}" srcOrd="1" destOrd="0" presId="urn:microsoft.com/office/officeart/2008/layout/HalfCircleOrganizationChart"/>
    <dgm:cxn modelId="{E507CD30-34F0-4161-A853-5E947992DBA2}" type="presParOf" srcId="{A0F672E1-ED45-449A-B3A1-5E8119E0A4B4}" destId="{36D5B804-BB03-44AC-993E-4343A21EFCC2}" srcOrd="2" destOrd="0" presId="urn:microsoft.com/office/officeart/2008/layout/HalfCircleOrganizationChart"/>
    <dgm:cxn modelId="{DC32C6C2-C0E4-43E4-92B7-7AF9144661AB}" type="presParOf" srcId="{88958718-B7F9-47CD-9584-B59FF4782E0F}" destId="{72E08DAC-110E-4686-80CA-AEC818942732}" srcOrd="2" destOrd="0" presId="urn:microsoft.com/office/officeart/2008/layout/HalfCircleOrganizationChart"/>
    <dgm:cxn modelId="{6F2092FD-2961-43BD-BD03-37E35B5CAC82}" type="presParOf" srcId="{88958718-B7F9-47CD-9584-B59FF4782E0F}" destId="{D5082805-BCA6-47A1-A384-6BF66F5C193D}" srcOrd="3" destOrd="0" presId="urn:microsoft.com/office/officeart/2008/layout/HalfCircleOrganizationChart"/>
    <dgm:cxn modelId="{6CE44874-1282-4469-865E-FACACEFED5AB}" type="presParOf" srcId="{D5082805-BCA6-47A1-A384-6BF66F5C193D}" destId="{2448563E-7E16-4F5A-AF85-B0AA0964C19E}" srcOrd="0" destOrd="0" presId="urn:microsoft.com/office/officeart/2008/layout/HalfCircleOrganizationChart"/>
    <dgm:cxn modelId="{78091D51-1FA7-47B8-A511-6DB9504A6CED}" type="presParOf" srcId="{2448563E-7E16-4F5A-AF85-B0AA0964C19E}" destId="{E5094CFB-A2A1-446E-96EF-747DABA2B453}" srcOrd="0" destOrd="0" presId="urn:microsoft.com/office/officeart/2008/layout/HalfCircleOrganizationChart"/>
    <dgm:cxn modelId="{BEC0A843-D51C-4D5F-8AA2-260FADCEE40E}" type="presParOf" srcId="{2448563E-7E16-4F5A-AF85-B0AA0964C19E}" destId="{0608B23E-B913-44FF-8DAB-0718F75F6A23}" srcOrd="1" destOrd="0" presId="urn:microsoft.com/office/officeart/2008/layout/HalfCircleOrganizationChart"/>
    <dgm:cxn modelId="{8209385D-12DE-4FA3-B703-E536FAD9C566}" type="presParOf" srcId="{2448563E-7E16-4F5A-AF85-B0AA0964C19E}" destId="{AECF2607-8F3D-45ED-80D7-ECE493C20D67}" srcOrd="2" destOrd="0" presId="urn:microsoft.com/office/officeart/2008/layout/HalfCircleOrganizationChart"/>
    <dgm:cxn modelId="{520EB024-05D9-4D5D-9532-84E38C93B5B6}" type="presParOf" srcId="{2448563E-7E16-4F5A-AF85-B0AA0964C19E}" destId="{DBBC35CB-0009-45B3-BD50-ADF1056F83E1}" srcOrd="3" destOrd="0" presId="urn:microsoft.com/office/officeart/2008/layout/HalfCircleOrganizationChart"/>
    <dgm:cxn modelId="{B30F7273-81A0-4E99-8C4C-C3569EF38A5F}" type="presParOf" srcId="{D5082805-BCA6-47A1-A384-6BF66F5C193D}" destId="{60AB0CAC-F908-4BF4-B47E-5C97BC63DF02}" srcOrd="1" destOrd="0" presId="urn:microsoft.com/office/officeart/2008/layout/HalfCircleOrganizationChart"/>
    <dgm:cxn modelId="{C4DBB04E-6E82-4046-97A8-AE5D62ECD83D}" type="presParOf" srcId="{D5082805-BCA6-47A1-A384-6BF66F5C193D}" destId="{A06DA3A2-6405-46F4-837D-897C671E7C88}" srcOrd="2" destOrd="0" presId="urn:microsoft.com/office/officeart/2008/layout/HalfCircleOrganizationChart"/>
    <dgm:cxn modelId="{237EE69A-8BAF-496B-9412-BE98AAAEE8C4}" type="presParOf" srcId="{66BD5811-F452-4B39-8EA8-2CF6028F2A4A}" destId="{E022C54D-F4F0-4DBA-9400-D23D8C3E289B}" srcOrd="2" destOrd="0" presId="urn:microsoft.com/office/officeart/2008/layout/HalfCircleOrganizationChart"/>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6EDFD1C-ECF0-438D-A3ED-D16F071B94C4}"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108AB161-DF09-4FD9-B3A3-B3F317900E77}">
      <dgm:prSet phldrT="[Texto]"/>
      <dgm:spPr/>
      <dgm:t>
        <a:bodyPr/>
        <a:lstStyle/>
        <a:p>
          <a:pPr algn="ctr"/>
          <a:r>
            <a:rPr lang="es-ES"/>
            <a:t>12345</a:t>
          </a:r>
        </a:p>
      </dgm:t>
    </dgm:pt>
    <dgm:pt modelId="{60CFFBD9-B3D5-4366-BA1D-EF872C9092BF}" type="parTrans" cxnId="{16DD7012-52DE-4246-B8A7-63AFD45CF3E0}">
      <dgm:prSet/>
      <dgm:spPr/>
      <dgm:t>
        <a:bodyPr/>
        <a:lstStyle/>
        <a:p>
          <a:pPr algn="ctr"/>
          <a:endParaRPr lang="es-ES"/>
        </a:p>
      </dgm:t>
    </dgm:pt>
    <dgm:pt modelId="{FF10FCBA-1A11-4864-9C4B-50ED81A49374}" type="sibTrans" cxnId="{16DD7012-52DE-4246-B8A7-63AFD45CF3E0}">
      <dgm:prSet/>
      <dgm:spPr/>
      <dgm:t>
        <a:bodyPr/>
        <a:lstStyle/>
        <a:p>
          <a:pPr algn="ctr"/>
          <a:endParaRPr lang="es-ES"/>
        </a:p>
      </dgm:t>
    </dgm:pt>
    <dgm:pt modelId="{80051815-6905-4C70-ABDA-840FFFD528D9}">
      <dgm:prSet phldrT="[Texto]"/>
      <dgm:spPr/>
      <dgm:t>
        <a:bodyPr/>
        <a:lstStyle/>
        <a:p>
          <a:pPr algn="ctr"/>
          <a:r>
            <a:rPr lang="es-ES"/>
            <a:t>5</a:t>
          </a:r>
        </a:p>
      </dgm:t>
    </dgm:pt>
    <dgm:pt modelId="{2FB482E3-28ED-4901-A7BA-0F3510FAACA3}" type="parTrans" cxnId="{6567AD51-A04A-404B-A4EF-1F77D9653909}">
      <dgm:prSet/>
      <dgm:spPr/>
      <dgm:t>
        <a:bodyPr/>
        <a:lstStyle/>
        <a:p>
          <a:pPr algn="ctr"/>
          <a:endParaRPr lang="es-ES"/>
        </a:p>
      </dgm:t>
    </dgm:pt>
    <dgm:pt modelId="{9005CB9C-CACA-4FD2-9DEA-A009DF0BF002}" type="sibTrans" cxnId="{6567AD51-A04A-404B-A4EF-1F77D9653909}">
      <dgm:prSet/>
      <dgm:spPr/>
      <dgm:t>
        <a:bodyPr/>
        <a:lstStyle/>
        <a:p>
          <a:pPr algn="ctr"/>
          <a:endParaRPr lang="es-ES"/>
        </a:p>
      </dgm:t>
    </dgm:pt>
    <dgm:pt modelId="{0921CB59-1E3D-451C-B543-E6958F8F3C64}">
      <dgm:prSet phldrT="[Texto]"/>
      <dgm:spPr/>
      <dgm:t>
        <a:bodyPr/>
        <a:lstStyle/>
        <a:p>
          <a:pPr algn="ctr"/>
          <a:r>
            <a:rPr lang="es-ES"/>
            <a:t>1234</a:t>
          </a:r>
        </a:p>
      </dgm:t>
    </dgm:pt>
    <dgm:pt modelId="{5FF39310-76BA-47E9-B4CF-52B786E081F3}" type="parTrans" cxnId="{026A7DBD-EC9C-4362-81FD-3DCC648BCA3B}">
      <dgm:prSet/>
      <dgm:spPr/>
      <dgm:t>
        <a:bodyPr/>
        <a:lstStyle/>
        <a:p>
          <a:pPr algn="ctr"/>
          <a:endParaRPr lang="es-ES"/>
        </a:p>
      </dgm:t>
    </dgm:pt>
    <dgm:pt modelId="{04D22E6F-09ED-4C4E-9418-B18D7EF8EFFA}" type="sibTrans" cxnId="{026A7DBD-EC9C-4362-81FD-3DCC648BCA3B}">
      <dgm:prSet/>
      <dgm:spPr/>
      <dgm:t>
        <a:bodyPr/>
        <a:lstStyle/>
        <a:p>
          <a:pPr algn="ctr"/>
          <a:endParaRPr lang="es-ES"/>
        </a:p>
      </dgm:t>
    </dgm:pt>
    <dgm:pt modelId="{37B5435B-5BC8-49DE-B3F2-5C5D3F2871D9}" type="pres">
      <dgm:prSet presAssocID="{F6EDFD1C-ECF0-438D-A3ED-D16F071B94C4}" presName="Name0" presStyleCnt="0">
        <dgm:presLayoutVars>
          <dgm:orgChart val="1"/>
          <dgm:chPref val="1"/>
          <dgm:dir/>
          <dgm:animOne val="branch"/>
          <dgm:animLvl val="lvl"/>
          <dgm:resizeHandles/>
        </dgm:presLayoutVars>
      </dgm:prSet>
      <dgm:spPr/>
      <dgm:t>
        <a:bodyPr/>
        <a:lstStyle/>
        <a:p>
          <a:endParaRPr lang="es-ES"/>
        </a:p>
      </dgm:t>
    </dgm:pt>
    <dgm:pt modelId="{66BD5811-F452-4B39-8EA8-2CF6028F2A4A}" type="pres">
      <dgm:prSet presAssocID="{108AB161-DF09-4FD9-B3A3-B3F317900E77}" presName="hierRoot1" presStyleCnt="0">
        <dgm:presLayoutVars>
          <dgm:hierBranch val="init"/>
        </dgm:presLayoutVars>
      </dgm:prSet>
      <dgm:spPr/>
      <dgm:t>
        <a:bodyPr/>
        <a:lstStyle/>
        <a:p>
          <a:endParaRPr lang="es-MX"/>
        </a:p>
      </dgm:t>
    </dgm:pt>
    <dgm:pt modelId="{D637B8EF-9B2D-4D6F-B5CC-3BD5107A9EE4}" type="pres">
      <dgm:prSet presAssocID="{108AB161-DF09-4FD9-B3A3-B3F317900E77}" presName="rootComposite1" presStyleCnt="0"/>
      <dgm:spPr/>
      <dgm:t>
        <a:bodyPr/>
        <a:lstStyle/>
        <a:p>
          <a:endParaRPr lang="es-MX"/>
        </a:p>
      </dgm:t>
    </dgm:pt>
    <dgm:pt modelId="{6EEEB77D-5EF1-4A2B-B92D-229B6E55B08D}" type="pres">
      <dgm:prSet presAssocID="{108AB161-DF09-4FD9-B3A3-B3F317900E77}" presName="rootText1" presStyleLbl="alignAcc1" presStyleIdx="0" presStyleCnt="0" custLinFactNeighborY="-42927">
        <dgm:presLayoutVars>
          <dgm:chPref val="3"/>
        </dgm:presLayoutVars>
      </dgm:prSet>
      <dgm:spPr/>
      <dgm:t>
        <a:bodyPr/>
        <a:lstStyle/>
        <a:p>
          <a:endParaRPr lang="es-ES"/>
        </a:p>
      </dgm:t>
    </dgm:pt>
    <dgm:pt modelId="{0AB6874E-9F1A-4A1C-86CA-C2CF35F35F3A}" type="pres">
      <dgm:prSet presAssocID="{108AB161-DF09-4FD9-B3A3-B3F317900E77}" presName="topArc1" presStyleLbl="parChTrans1D1" presStyleIdx="0" presStyleCnt="6"/>
      <dgm:spPr/>
      <dgm:t>
        <a:bodyPr/>
        <a:lstStyle/>
        <a:p>
          <a:endParaRPr lang="es-MX"/>
        </a:p>
      </dgm:t>
    </dgm:pt>
    <dgm:pt modelId="{EDB6B95C-59F3-404F-A523-15CB063E6BA6}" type="pres">
      <dgm:prSet presAssocID="{108AB161-DF09-4FD9-B3A3-B3F317900E77}" presName="bottomArc1" presStyleLbl="parChTrans1D1" presStyleIdx="1" presStyleCnt="6"/>
      <dgm:spPr/>
      <dgm:t>
        <a:bodyPr/>
        <a:lstStyle/>
        <a:p>
          <a:endParaRPr lang="es-MX"/>
        </a:p>
      </dgm:t>
    </dgm:pt>
    <dgm:pt modelId="{23ACF6C0-817A-4D8B-B477-5C3234212EE4}" type="pres">
      <dgm:prSet presAssocID="{108AB161-DF09-4FD9-B3A3-B3F317900E77}" presName="topConnNode1" presStyleLbl="node1" presStyleIdx="0" presStyleCnt="0"/>
      <dgm:spPr/>
      <dgm:t>
        <a:bodyPr/>
        <a:lstStyle/>
        <a:p>
          <a:endParaRPr lang="es-ES"/>
        </a:p>
      </dgm:t>
    </dgm:pt>
    <dgm:pt modelId="{88958718-B7F9-47CD-9584-B59FF4782E0F}" type="pres">
      <dgm:prSet presAssocID="{108AB161-DF09-4FD9-B3A3-B3F317900E77}" presName="hierChild2" presStyleCnt="0"/>
      <dgm:spPr/>
      <dgm:t>
        <a:bodyPr/>
        <a:lstStyle/>
        <a:p>
          <a:endParaRPr lang="es-MX"/>
        </a:p>
      </dgm:t>
    </dgm:pt>
    <dgm:pt modelId="{47B2E10F-1E26-4340-AE42-A8E8236B547E}" type="pres">
      <dgm:prSet presAssocID="{5FF39310-76BA-47E9-B4CF-52B786E081F3}" presName="Name28" presStyleLbl="parChTrans1D2" presStyleIdx="0" presStyleCnt="2"/>
      <dgm:spPr/>
      <dgm:t>
        <a:bodyPr/>
        <a:lstStyle/>
        <a:p>
          <a:endParaRPr lang="es-ES"/>
        </a:p>
      </dgm:t>
    </dgm:pt>
    <dgm:pt modelId="{A0F672E1-ED45-449A-B3A1-5E8119E0A4B4}" type="pres">
      <dgm:prSet presAssocID="{0921CB59-1E3D-451C-B543-E6958F8F3C64}" presName="hierRoot2" presStyleCnt="0">
        <dgm:presLayoutVars>
          <dgm:hierBranch val="init"/>
        </dgm:presLayoutVars>
      </dgm:prSet>
      <dgm:spPr/>
      <dgm:t>
        <a:bodyPr/>
        <a:lstStyle/>
        <a:p>
          <a:endParaRPr lang="es-MX"/>
        </a:p>
      </dgm:t>
    </dgm:pt>
    <dgm:pt modelId="{EFA21F60-663A-4A5F-B639-9665F6497C60}" type="pres">
      <dgm:prSet presAssocID="{0921CB59-1E3D-451C-B543-E6958F8F3C64}" presName="rootComposite2" presStyleCnt="0"/>
      <dgm:spPr/>
      <dgm:t>
        <a:bodyPr/>
        <a:lstStyle/>
        <a:p>
          <a:endParaRPr lang="es-MX"/>
        </a:p>
      </dgm:t>
    </dgm:pt>
    <dgm:pt modelId="{7E031B32-F8E1-41B4-9A54-550FFF217AB0}" type="pres">
      <dgm:prSet presAssocID="{0921CB59-1E3D-451C-B543-E6958F8F3C64}" presName="rootText2" presStyleLbl="alignAcc1" presStyleIdx="0" presStyleCnt="0">
        <dgm:presLayoutVars>
          <dgm:chPref val="3"/>
        </dgm:presLayoutVars>
      </dgm:prSet>
      <dgm:spPr/>
      <dgm:t>
        <a:bodyPr/>
        <a:lstStyle/>
        <a:p>
          <a:endParaRPr lang="es-ES"/>
        </a:p>
      </dgm:t>
    </dgm:pt>
    <dgm:pt modelId="{C198C251-EAF1-4102-AD44-3A9F387A20AE}" type="pres">
      <dgm:prSet presAssocID="{0921CB59-1E3D-451C-B543-E6958F8F3C64}" presName="topArc2" presStyleLbl="parChTrans1D1" presStyleIdx="2" presStyleCnt="6"/>
      <dgm:spPr/>
      <dgm:t>
        <a:bodyPr/>
        <a:lstStyle/>
        <a:p>
          <a:endParaRPr lang="es-MX"/>
        </a:p>
      </dgm:t>
    </dgm:pt>
    <dgm:pt modelId="{FD5F9EDB-80C6-4DDD-BE65-3C256E2E8CBE}" type="pres">
      <dgm:prSet presAssocID="{0921CB59-1E3D-451C-B543-E6958F8F3C64}" presName="bottomArc2" presStyleLbl="parChTrans1D1" presStyleIdx="3" presStyleCnt="6"/>
      <dgm:spPr/>
      <dgm:t>
        <a:bodyPr/>
        <a:lstStyle/>
        <a:p>
          <a:endParaRPr lang="es-MX"/>
        </a:p>
      </dgm:t>
    </dgm:pt>
    <dgm:pt modelId="{F1DB98CE-E160-443B-AD8E-CA1E550A233F}" type="pres">
      <dgm:prSet presAssocID="{0921CB59-1E3D-451C-B543-E6958F8F3C64}" presName="topConnNode2" presStyleLbl="node2" presStyleIdx="0" presStyleCnt="0"/>
      <dgm:spPr/>
      <dgm:t>
        <a:bodyPr/>
        <a:lstStyle/>
        <a:p>
          <a:endParaRPr lang="es-ES"/>
        </a:p>
      </dgm:t>
    </dgm:pt>
    <dgm:pt modelId="{9672513F-EB00-4D78-8C1E-7A742552C6A3}" type="pres">
      <dgm:prSet presAssocID="{0921CB59-1E3D-451C-B543-E6958F8F3C64}" presName="hierChild4" presStyleCnt="0"/>
      <dgm:spPr/>
      <dgm:t>
        <a:bodyPr/>
        <a:lstStyle/>
        <a:p>
          <a:endParaRPr lang="es-MX"/>
        </a:p>
      </dgm:t>
    </dgm:pt>
    <dgm:pt modelId="{36D5B804-BB03-44AC-993E-4343A21EFCC2}" type="pres">
      <dgm:prSet presAssocID="{0921CB59-1E3D-451C-B543-E6958F8F3C64}" presName="hierChild5" presStyleCnt="0"/>
      <dgm:spPr/>
      <dgm:t>
        <a:bodyPr/>
        <a:lstStyle/>
        <a:p>
          <a:endParaRPr lang="es-MX"/>
        </a:p>
      </dgm:t>
    </dgm:pt>
    <dgm:pt modelId="{72E08DAC-110E-4686-80CA-AEC818942732}" type="pres">
      <dgm:prSet presAssocID="{2FB482E3-28ED-4901-A7BA-0F3510FAACA3}" presName="Name28" presStyleLbl="parChTrans1D2" presStyleIdx="1" presStyleCnt="2"/>
      <dgm:spPr/>
      <dgm:t>
        <a:bodyPr/>
        <a:lstStyle/>
        <a:p>
          <a:endParaRPr lang="es-ES"/>
        </a:p>
      </dgm:t>
    </dgm:pt>
    <dgm:pt modelId="{D5082805-BCA6-47A1-A384-6BF66F5C193D}" type="pres">
      <dgm:prSet presAssocID="{80051815-6905-4C70-ABDA-840FFFD528D9}" presName="hierRoot2" presStyleCnt="0">
        <dgm:presLayoutVars>
          <dgm:hierBranch val="init"/>
        </dgm:presLayoutVars>
      </dgm:prSet>
      <dgm:spPr/>
      <dgm:t>
        <a:bodyPr/>
        <a:lstStyle/>
        <a:p>
          <a:endParaRPr lang="es-MX"/>
        </a:p>
      </dgm:t>
    </dgm:pt>
    <dgm:pt modelId="{2448563E-7E16-4F5A-AF85-B0AA0964C19E}" type="pres">
      <dgm:prSet presAssocID="{80051815-6905-4C70-ABDA-840FFFD528D9}" presName="rootComposite2" presStyleCnt="0"/>
      <dgm:spPr/>
      <dgm:t>
        <a:bodyPr/>
        <a:lstStyle/>
        <a:p>
          <a:endParaRPr lang="es-MX"/>
        </a:p>
      </dgm:t>
    </dgm:pt>
    <dgm:pt modelId="{E5094CFB-A2A1-446E-96EF-747DABA2B453}" type="pres">
      <dgm:prSet presAssocID="{80051815-6905-4C70-ABDA-840FFFD528D9}" presName="rootText2" presStyleLbl="alignAcc1" presStyleIdx="0" presStyleCnt="0">
        <dgm:presLayoutVars>
          <dgm:chPref val="3"/>
        </dgm:presLayoutVars>
      </dgm:prSet>
      <dgm:spPr/>
      <dgm:t>
        <a:bodyPr/>
        <a:lstStyle/>
        <a:p>
          <a:endParaRPr lang="es-ES"/>
        </a:p>
      </dgm:t>
    </dgm:pt>
    <dgm:pt modelId="{0608B23E-B913-44FF-8DAB-0718F75F6A23}" type="pres">
      <dgm:prSet presAssocID="{80051815-6905-4C70-ABDA-840FFFD528D9}" presName="topArc2" presStyleLbl="parChTrans1D1" presStyleIdx="4" presStyleCnt="6"/>
      <dgm:spPr/>
      <dgm:t>
        <a:bodyPr/>
        <a:lstStyle/>
        <a:p>
          <a:endParaRPr lang="es-MX"/>
        </a:p>
      </dgm:t>
    </dgm:pt>
    <dgm:pt modelId="{AECF2607-8F3D-45ED-80D7-ECE493C20D67}" type="pres">
      <dgm:prSet presAssocID="{80051815-6905-4C70-ABDA-840FFFD528D9}" presName="bottomArc2" presStyleLbl="parChTrans1D1" presStyleIdx="5" presStyleCnt="6"/>
      <dgm:spPr/>
      <dgm:t>
        <a:bodyPr/>
        <a:lstStyle/>
        <a:p>
          <a:endParaRPr lang="es-MX"/>
        </a:p>
      </dgm:t>
    </dgm:pt>
    <dgm:pt modelId="{DBBC35CB-0009-45B3-BD50-ADF1056F83E1}" type="pres">
      <dgm:prSet presAssocID="{80051815-6905-4C70-ABDA-840FFFD528D9}" presName="topConnNode2" presStyleLbl="node2" presStyleIdx="0" presStyleCnt="0"/>
      <dgm:spPr/>
      <dgm:t>
        <a:bodyPr/>
        <a:lstStyle/>
        <a:p>
          <a:endParaRPr lang="es-ES"/>
        </a:p>
      </dgm:t>
    </dgm:pt>
    <dgm:pt modelId="{60AB0CAC-F908-4BF4-B47E-5C97BC63DF02}" type="pres">
      <dgm:prSet presAssocID="{80051815-6905-4C70-ABDA-840FFFD528D9}" presName="hierChild4" presStyleCnt="0"/>
      <dgm:spPr/>
      <dgm:t>
        <a:bodyPr/>
        <a:lstStyle/>
        <a:p>
          <a:endParaRPr lang="es-MX"/>
        </a:p>
      </dgm:t>
    </dgm:pt>
    <dgm:pt modelId="{A06DA3A2-6405-46F4-837D-897C671E7C88}" type="pres">
      <dgm:prSet presAssocID="{80051815-6905-4C70-ABDA-840FFFD528D9}" presName="hierChild5" presStyleCnt="0"/>
      <dgm:spPr/>
      <dgm:t>
        <a:bodyPr/>
        <a:lstStyle/>
        <a:p>
          <a:endParaRPr lang="es-MX"/>
        </a:p>
      </dgm:t>
    </dgm:pt>
    <dgm:pt modelId="{E022C54D-F4F0-4DBA-9400-D23D8C3E289B}" type="pres">
      <dgm:prSet presAssocID="{108AB161-DF09-4FD9-B3A3-B3F317900E77}" presName="hierChild3" presStyleCnt="0"/>
      <dgm:spPr/>
      <dgm:t>
        <a:bodyPr/>
        <a:lstStyle/>
        <a:p>
          <a:endParaRPr lang="es-MX"/>
        </a:p>
      </dgm:t>
    </dgm:pt>
  </dgm:ptLst>
  <dgm:cxnLst>
    <dgm:cxn modelId="{026A7DBD-EC9C-4362-81FD-3DCC648BCA3B}" srcId="{108AB161-DF09-4FD9-B3A3-B3F317900E77}" destId="{0921CB59-1E3D-451C-B543-E6958F8F3C64}" srcOrd="0" destOrd="0" parTransId="{5FF39310-76BA-47E9-B4CF-52B786E081F3}" sibTransId="{04D22E6F-09ED-4C4E-9418-B18D7EF8EFFA}"/>
    <dgm:cxn modelId="{A37CBA45-581B-4B70-9837-E0B45CB399EB}" type="presOf" srcId="{F6EDFD1C-ECF0-438D-A3ED-D16F071B94C4}" destId="{37B5435B-5BC8-49DE-B3F2-5C5D3F2871D9}" srcOrd="0" destOrd="0" presId="urn:microsoft.com/office/officeart/2008/layout/HalfCircleOrganizationChart"/>
    <dgm:cxn modelId="{8FF15D27-C83E-4B14-97B8-867BB5129125}" type="presOf" srcId="{5FF39310-76BA-47E9-B4CF-52B786E081F3}" destId="{47B2E10F-1E26-4340-AE42-A8E8236B547E}" srcOrd="0" destOrd="0" presId="urn:microsoft.com/office/officeart/2008/layout/HalfCircleOrganizationChart"/>
    <dgm:cxn modelId="{6FC24E9D-8F95-4270-B4FB-82B392D5F03C}" type="presOf" srcId="{0921CB59-1E3D-451C-B543-E6958F8F3C64}" destId="{F1DB98CE-E160-443B-AD8E-CA1E550A233F}" srcOrd="1" destOrd="0" presId="urn:microsoft.com/office/officeart/2008/layout/HalfCircleOrganizationChart"/>
    <dgm:cxn modelId="{BA20493F-F334-4358-94C9-8BB8F014E509}" type="presOf" srcId="{108AB161-DF09-4FD9-B3A3-B3F317900E77}" destId="{6EEEB77D-5EF1-4A2B-B92D-229B6E55B08D}" srcOrd="0" destOrd="0" presId="urn:microsoft.com/office/officeart/2008/layout/HalfCircleOrganizationChart"/>
    <dgm:cxn modelId="{45A149CC-0BF0-45A9-9734-BC3657764F38}" type="presOf" srcId="{2FB482E3-28ED-4901-A7BA-0F3510FAACA3}" destId="{72E08DAC-110E-4686-80CA-AEC818942732}" srcOrd="0" destOrd="0" presId="urn:microsoft.com/office/officeart/2008/layout/HalfCircleOrganizationChart"/>
    <dgm:cxn modelId="{A0E37E01-9311-4DB8-84AE-BFB1B587843E}" type="presOf" srcId="{108AB161-DF09-4FD9-B3A3-B3F317900E77}" destId="{23ACF6C0-817A-4D8B-B477-5C3234212EE4}" srcOrd="1" destOrd="0" presId="urn:microsoft.com/office/officeart/2008/layout/HalfCircleOrganizationChart"/>
    <dgm:cxn modelId="{6567AD51-A04A-404B-A4EF-1F77D9653909}" srcId="{108AB161-DF09-4FD9-B3A3-B3F317900E77}" destId="{80051815-6905-4C70-ABDA-840FFFD528D9}" srcOrd="1" destOrd="0" parTransId="{2FB482E3-28ED-4901-A7BA-0F3510FAACA3}" sibTransId="{9005CB9C-CACA-4FD2-9DEA-A009DF0BF002}"/>
    <dgm:cxn modelId="{16DD7012-52DE-4246-B8A7-63AFD45CF3E0}" srcId="{F6EDFD1C-ECF0-438D-A3ED-D16F071B94C4}" destId="{108AB161-DF09-4FD9-B3A3-B3F317900E77}" srcOrd="0" destOrd="0" parTransId="{60CFFBD9-B3D5-4366-BA1D-EF872C9092BF}" sibTransId="{FF10FCBA-1A11-4864-9C4B-50ED81A49374}"/>
    <dgm:cxn modelId="{AFD156A4-4F7A-4403-84E8-0580B53185F1}" type="presOf" srcId="{80051815-6905-4C70-ABDA-840FFFD528D9}" destId="{E5094CFB-A2A1-446E-96EF-747DABA2B453}" srcOrd="0" destOrd="0" presId="urn:microsoft.com/office/officeart/2008/layout/HalfCircleOrganizationChart"/>
    <dgm:cxn modelId="{882D06E0-31DB-4CBA-BC56-2C425A733EAF}" type="presOf" srcId="{80051815-6905-4C70-ABDA-840FFFD528D9}" destId="{DBBC35CB-0009-45B3-BD50-ADF1056F83E1}" srcOrd="1" destOrd="0" presId="urn:microsoft.com/office/officeart/2008/layout/HalfCircleOrganizationChart"/>
    <dgm:cxn modelId="{0E0CA0D2-EF52-4BCE-A37D-76E5B7F7E7EF}" type="presOf" srcId="{0921CB59-1E3D-451C-B543-E6958F8F3C64}" destId="{7E031B32-F8E1-41B4-9A54-550FFF217AB0}" srcOrd="0" destOrd="0" presId="urn:microsoft.com/office/officeart/2008/layout/HalfCircleOrganizationChart"/>
    <dgm:cxn modelId="{B36CA8DB-B21E-47EE-B332-B62F2920044D}" type="presParOf" srcId="{37B5435B-5BC8-49DE-B3F2-5C5D3F2871D9}" destId="{66BD5811-F452-4B39-8EA8-2CF6028F2A4A}" srcOrd="0" destOrd="0" presId="urn:microsoft.com/office/officeart/2008/layout/HalfCircleOrganizationChart"/>
    <dgm:cxn modelId="{8A7B92F2-2D79-4C6F-85E2-61E55516C2D3}" type="presParOf" srcId="{66BD5811-F452-4B39-8EA8-2CF6028F2A4A}" destId="{D637B8EF-9B2D-4D6F-B5CC-3BD5107A9EE4}" srcOrd="0" destOrd="0" presId="urn:microsoft.com/office/officeart/2008/layout/HalfCircleOrganizationChart"/>
    <dgm:cxn modelId="{829FDC4B-1E46-4A0F-848B-1E2554715D23}" type="presParOf" srcId="{D637B8EF-9B2D-4D6F-B5CC-3BD5107A9EE4}" destId="{6EEEB77D-5EF1-4A2B-B92D-229B6E55B08D}" srcOrd="0" destOrd="0" presId="urn:microsoft.com/office/officeart/2008/layout/HalfCircleOrganizationChart"/>
    <dgm:cxn modelId="{ABB72C6D-2DAF-494A-8165-962BFA425127}" type="presParOf" srcId="{D637B8EF-9B2D-4D6F-B5CC-3BD5107A9EE4}" destId="{0AB6874E-9F1A-4A1C-86CA-C2CF35F35F3A}" srcOrd="1" destOrd="0" presId="urn:microsoft.com/office/officeart/2008/layout/HalfCircleOrganizationChart"/>
    <dgm:cxn modelId="{4DE003A9-F4DD-4097-A18D-75BB7CC62410}" type="presParOf" srcId="{D637B8EF-9B2D-4D6F-B5CC-3BD5107A9EE4}" destId="{EDB6B95C-59F3-404F-A523-15CB063E6BA6}" srcOrd="2" destOrd="0" presId="urn:microsoft.com/office/officeart/2008/layout/HalfCircleOrganizationChart"/>
    <dgm:cxn modelId="{57062C29-5AAD-49B0-B89B-0F656BEA7BD3}" type="presParOf" srcId="{D637B8EF-9B2D-4D6F-B5CC-3BD5107A9EE4}" destId="{23ACF6C0-817A-4D8B-B477-5C3234212EE4}" srcOrd="3" destOrd="0" presId="urn:microsoft.com/office/officeart/2008/layout/HalfCircleOrganizationChart"/>
    <dgm:cxn modelId="{92E4C5A4-252F-429C-9321-CE0728947E3D}" type="presParOf" srcId="{66BD5811-F452-4B39-8EA8-2CF6028F2A4A}" destId="{88958718-B7F9-47CD-9584-B59FF4782E0F}" srcOrd="1" destOrd="0" presId="urn:microsoft.com/office/officeart/2008/layout/HalfCircleOrganizationChart"/>
    <dgm:cxn modelId="{161580D3-1B4D-4FB6-9D49-B132E942CBDE}" type="presParOf" srcId="{88958718-B7F9-47CD-9584-B59FF4782E0F}" destId="{47B2E10F-1E26-4340-AE42-A8E8236B547E}" srcOrd="0" destOrd="0" presId="urn:microsoft.com/office/officeart/2008/layout/HalfCircleOrganizationChart"/>
    <dgm:cxn modelId="{BCE4B6B2-DCFF-4F08-8522-804679FAA980}" type="presParOf" srcId="{88958718-B7F9-47CD-9584-B59FF4782E0F}" destId="{A0F672E1-ED45-449A-B3A1-5E8119E0A4B4}" srcOrd="1" destOrd="0" presId="urn:microsoft.com/office/officeart/2008/layout/HalfCircleOrganizationChart"/>
    <dgm:cxn modelId="{A00FFF22-34EB-4D77-BBEA-E4306136BB7F}" type="presParOf" srcId="{A0F672E1-ED45-449A-B3A1-5E8119E0A4B4}" destId="{EFA21F60-663A-4A5F-B639-9665F6497C60}" srcOrd="0" destOrd="0" presId="urn:microsoft.com/office/officeart/2008/layout/HalfCircleOrganizationChart"/>
    <dgm:cxn modelId="{EDE5EFD8-1E8F-46FC-B02F-5AF1019086EC}" type="presParOf" srcId="{EFA21F60-663A-4A5F-B639-9665F6497C60}" destId="{7E031B32-F8E1-41B4-9A54-550FFF217AB0}" srcOrd="0" destOrd="0" presId="urn:microsoft.com/office/officeart/2008/layout/HalfCircleOrganizationChart"/>
    <dgm:cxn modelId="{CCAD234A-41A4-4EB0-8EF6-175F1797502E}" type="presParOf" srcId="{EFA21F60-663A-4A5F-B639-9665F6497C60}" destId="{C198C251-EAF1-4102-AD44-3A9F387A20AE}" srcOrd="1" destOrd="0" presId="urn:microsoft.com/office/officeart/2008/layout/HalfCircleOrganizationChart"/>
    <dgm:cxn modelId="{2AEC3783-2620-4CCB-92AE-B7295C27B0D2}" type="presParOf" srcId="{EFA21F60-663A-4A5F-B639-9665F6497C60}" destId="{FD5F9EDB-80C6-4DDD-BE65-3C256E2E8CBE}" srcOrd="2" destOrd="0" presId="urn:microsoft.com/office/officeart/2008/layout/HalfCircleOrganizationChart"/>
    <dgm:cxn modelId="{F856492F-3725-4D8A-8790-14D07BC077AC}" type="presParOf" srcId="{EFA21F60-663A-4A5F-B639-9665F6497C60}" destId="{F1DB98CE-E160-443B-AD8E-CA1E550A233F}" srcOrd="3" destOrd="0" presId="urn:microsoft.com/office/officeart/2008/layout/HalfCircleOrganizationChart"/>
    <dgm:cxn modelId="{1A3C51CC-6A2A-41EA-BC0C-537D76EA8A2E}" type="presParOf" srcId="{A0F672E1-ED45-449A-B3A1-5E8119E0A4B4}" destId="{9672513F-EB00-4D78-8C1E-7A742552C6A3}" srcOrd="1" destOrd="0" presId="urn:microsoft.com/office/officeart/2008/layout/HalfCircleOrganizationChart"/>
    <dgm:cxn modelId="{C8D716DE-450D-4B3D-BD93-AB0F43E9CD25}" type="presParOf" srcId="{A0F672E1-ED45-449A-B3A1-5E8119E0A4B4}" destId="{36D5B804-BB03-44AC-993E-4343A21EFCC2}" srcOrd="2" destOrd="0" presId="urn:microsoft.com/office/officeart/2008/layout/HalfCircleOrganizationChart"/>
    <dgm:cxn modelId="{40017DB3-55EF-46F4-94A9-99B842D85657}" type="presParOf" srcId="{88958718-B7F9-47CD-9584-B59FF4782E0F}" destId="{72E08DAC-110E-4686-80CA-AEC818942732}" srcOrd="2" destOrd="0" presId="urn:microsoft.com/office/officeart/2008/layout/HalfCircleOrganizationChart"/>
    <dgm:cxn modelId="{AE6365AE-F98F-4D3F-8909-A7A8FC47BA4C}" type="presParOf" srcId="{88958718-B7F9-47CD-9584-B59FF4782E0F}" destId="{D5082805-BCA6-47A1-A384-6BF66F5C193D}" srcOrd="3" destOrd="0" presId="urn:microsoft.com/office/officeart/2008/layout/HalfCircleOrganizationChart"/>
    <dgm:cxn modelId="{AF1D1D53-AE8F-4C1A-9DAE-1C69C842F420}" type="presParOf" srcId="{D5082805-BCA6-47A1-A384-6BF66F5C193D}" destId="{2448563E-7E16-4F5A-AF85-B0AA0964C19E}" srcOrd="0" destOrd="0" presId="urn:microsoft.com/office/officeart/2008/layout/HalfCircleOrganizationChart"/>
    <dgm:cxn modelId="{245A45E8-B74D-44FD-8F59-5FC7D01905C0}" type="presParOf" srcId="{2448563E-7E16-4F5A-AF85-B0AA0964C19E}" destId="{E5094CFB-A2A1-446E-96EF-747DABA2B453}" srcOrd="0" destOrd="0" presId="urn:microsoft.com/office/officeart/2008/layout/HalfCircleOrganizationChart"/>
    <dgm:cxn modelId="{F4CE2423-EC64-4888-808E-48F27C162AE0}" type="presParOf" srcId="{2448563E-7E16-4F5A-AF85-B0AA0964C19E}" destId="{0608B23E-B913-44FF-8DAB-0718F75F6A23}" srcOrd="1" destOrd="0" presId="urn:microsoft.com/office/officeart/2008/layout/HalfCircleOrganizationChart"/>
    <dgm:cxn modelId="{E4B3C704-C841-44F7-B057-472337D452CE}" type="presParOf" srcId="{2448563E-7E16-4F5A-AF85-B0AA0964C19E}" destId="{AECF2607-8F3D-45ED-80D7-ECE493C20D67}" srcOrd="2" destOrd="0" presId="urn:microsoft.com/office/officeart/2008/layout/HalfCircleOrganizationChart"/>
    <dgm:cxn modelId="{203AFBD7-27C1-4F37-8CA3-5A81D79664FA}" type="presParOf" srcId="{2448563E-7E16-4F5A-AF85-B0AA0964C19E}" destId="{DBBC35CB-0009-45B3-BD50-ADF1056F83E1}" srcOrd="3" destOrd="0" presId="urn:microsoft.com/office/officeart/2008/layout/HalfCircleOrganizationChart"/>
    <dgm:cxn modelId="{249BE8BD-CC8B-42F9-AF91-474B6B800CB4}" type="presParOf" srcId="{D5082805-BCA6-47A1-A384-6BF66F5C193D}" destId="{60AB0CAC-F908-4BF4-B47E-5C97BC63DF02}" srcOrd="1" destOrd="0" presId="urn:microsoft.com/office/officeart/2008/layout/HalfCircleOrganizationChart"/>
    <dgm:cxn modelId="{4C20E24B-3039-41F2-B845-75DCEF1A0702}" type="presParOf" srcId="{D5082805-BCA6-47A1-A384-6BF66F5C193D}" destId="{A06DA3A2-6405-46F4-837D-897C671E7C88}" srcOrd="2" destOrd="0" presId="urn:microsoft.com/office/officeart/2008/layout/HalfCircleOrganizationChart"/>
    <dgm:cxn modelId="{3283D388-2077-46BC-8803-5779BABEE239}" type="presParOf" srcId="{66BD5811-F452-4B39-8EA8-2CF6028F2A4A}" destId="{E022C54D-F4F0-4DBA-9400-D23D8C3E289B}" srcOrd="2" destOrd="0" presId="urn:microsoft.com/office/officeart/2008/layout/HalfCircleOrganizationChart"/>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6EDFD1C-ECF0-438D-A3ED-D16F071B94C4}"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108AB161-DF09-4FD9-B3A3-B3F317900E77}">
      <dgm:prSet phldrT="[Texto]"/>
      <dgm:spPr/>
      <dgm:t>
        <a:bodyPr/>
        <a:lstStyle/>
        <a:p>
          <a:r>
            <a:rPr lang="es-ES"/>
            <a:t>12345</a:t>
          </a:r>
        </a:p>
      </dgm:t>
    </dgm:pt>
    <dgm:pt modelId="{60CFFBD9-B3D5-4366-BA1D-EF872C9092BF}" type="parTrans" cxnId="{16DD7012-52DE-4246-B8A7-63AFD45CF3E0}">
      <dgm:prSet/>
      <dgm:spPr/>
      <dgm:t>
        <a:bodyPr/>
        <a:lstStyle/>
        <a:p>
          <a:endParaRPr lang="es-ES"/>
        </a:p>
      </dgm:t>
    </dgm:pt>
    <dgm:pt modelId="{FF10FCBA-1A11-4864-9C4B-50ED81A49374}" type="sibTrans" cxnId="{16DD7012-52DE-4246-B8A7-63AFD45CF3E0}">
      <dgm:prSet/>
      <dgm:spPr/>
      <dgm:t>
        <a:bodyPr/>
        <a:lstStyle/>
        <a:p>
          <a:endParaRPr lang="es-ES"/>
        </a:p>
      </dgm:t>
    </dgm:pt>
    <dgm:pt modelId="{80051815-6905-4C70-ABDA-840FFFD528D9}">
      <dgm:prSet phldrT="[Texto]"/>
      <dgm:spPr/>
      <dgm:t>
        <a:bodyPr/>
        <a:lstStyle/>
        <a:p>
          <a:r>
            <a:rPr lang="es-ES"/>
            <a:t>4</a:t>
          </a:r>
        </a:p>
      </dgm:t>
    </dgm:pt>
    <dgm:pt modelId="{2FB482E3-28ED-4901-A7BA-0F3510FAACA3}" type="parTrans" cxnId="{6567AD51-A04A-404B-A4EF-1F77D9653909}">
      <dgm:prSet/>
      <dgm:spPr/>
      <dgm:t>
        <a:bodyPr/>
        <a:lstStyle/>
        <a:p>
          <a:endParaRPr lang="es-ES"/>
        </a:p>
      </dgm:t>
    </dgm:pt>
    <dgm:pt modelId="{9005CB9C-CACA-4FD2-9DEA-A009DF0BF002}" type="sibTrans" cxnId="{6567AD51-A04A-404B-A4EF-1F77D9653909}">
      <dgm:prSet/>
      <dgm:spPr/>
      <dgm:t>
        <a:bodyPr/>
        <a:lstStyle/>
        <a:p>
          <a:endParaRPr lang="es-ES"/>
        </a:p>
      </dgm:t>
    </dgm:pt>
    <dgm:pt modelId="{0921CB59-1E3D-451C-B543-E6958F8F3C64}">
      <dgm:prSet phldrT="[Texto]"/>
      <dgm:spPr/>
      <dgm:t>
        <a:bodyPr/>
        <a:lstStyle/>
        <a:p>
          <a:r>
            <a:rPr lang="es-ES"/>
            <a:t>13</a:t>
          </a:r>
        </a:p>
      </dgm:t>
    </dgm:pt>
    <dgm:pt modelId="{5FF39310-76BA-47E9-B4CF-52B786E081F3}" type="parTrans" cxnId="{026A7DBD-EC9C-4362-81FD-3DCC648BCA3B}">
      <dgm:prSet/>
      <dgm:spPr/>
      <dgm:t>
        <a:bodyPr/>
        <a:lstStyle/>
        <a:p>
          <a:endParaRPr lang="es-ES"/>
        </a:p>
      </dgm:t>
    </dgm:pt>
    <dgm:pt modelId="{04D22E6F-09ED-4C4E-9418-B18D7EF8EFFA}" type="sibTrans" cxnId="{026A7DBD-EC9C-4362-81FD-3DCC648BCA3B}">
      <dgm:prSet/>
      <dgm:spPr/>
      <dgm:t>
        <a:bodyPr/>
        <a:lstStyle/>
        <a:p>
          <a:endParaRPr lang="es-ES"/>
        </a:p>
      </dgm:t>
    </dgm:pt>
    <dgm:pt modelId="{A909A0BB-46B6-4FE5-BE8B-B627D9ECA182}">
      <dgm:prSet phldrT="[Texto]"/>
      <dgm:spPr/>
      <dgm:t>
        <a:bodyPr/>
        <a:lstStyle/>
        <a:p>
          <a:r>
            <a:rPr lang="es-ES"/>
            <a:t>5</a:t>
          </a:r>
        </a:p>
      </dgm:t>
    </dgm:pt>
    <dgm:pt modelId="{5AFE58F9-F5F1-4841-B136-94E7CA1B90EF}" type="parTrans" cxnId="{933D96C4-EC5D-4789-B880-96F519C25BE4}">
      <dgm:prSet/>
      <dgm:spPr/>
      <dgm:t>
        <a:bodyPr/>
        <a:lstStyle/>
        <a:p>
          <a:pPr algn="ctr"/>
          <a:endParaRPr lang="es-MX"/>
        </a:p>
      </dgm:t>
    </dgm:pt>
    <dgm:pt modelId="{933C7344-A998-45F8-A84E-E99FB6FCCFCE}" type="sibTrans" cxnId="{933D96C4-EC5D-4789-B880-96F519C25BE4}">
      <dgm:prSet/>
      <dgm:spPr/>
      <dgm:t>
        <a:bodyPr/>
        <a:lstStyle/>
        <a:p>
          <a:endParaRPr lang="es-MX"/>
        </a:p>
      </dgm:t>
    </dgm:pt>
    <dgm:pt modelId="{E65E9524-2507-46BC-8652-D7BC0BEA95A5}">
      <dgm:prSet phldrT="[Texto]"/>
      <dgm:spPr/>
      <dgm:t>
        <a:bodyPr/>
        <a:lstStyle/>
        <a:p>
          <a:r>
            <a:rPr lang="es-ES"/>
            <a:t>2</a:t>
          </a:r>
        </a:p>
      </dgm:t>
    </dgm:pt>
    <dgm:pt modelId="{D14CD6D2-2FBB-41EC-8069-BCA92CB8BBD8}" type="parTrans" cxnId="{06FE43BF-7DDC-4A23-AF59-9037CCBD1AA5}">
      <dgm:prSet/>
      <dgm:spPr/>
      <dgm:t>
        <a:bodyPr/>
        <a:lstStyle/>
        <a:p>
          <a:endParaRPr lang="es-MX"/>
        </a:p>
      </dgm:t>
    </dgm:pt>
    <dgm:pt modelId="{5F92A016-E21C-4DD8-98D5-CF571D06C453}" type="sibTrans" cxnId="{06FE43BF-7DDC-4A23-AF59-9037CCBD1AA5}">
      <dgm:prSet/>
      <dgm:spPr/>
      <dgm:t>
        <a:bodyPr/>
        <a:lstStyle/>
        <a:p>
          <a:endParaRPr lang="es-MX"/>
        </a:p>
      </dgm:t>
    </dgm:pt>
    <dgm:pt modelId="{37B5435B-5BC8-49DE-B3F2-5C5D3F2871D9}" type="pres">
      <dgm:prSet presAssocID="{F6EDFD1C-ECF0-438D-A3ED-D16F071B94C4}" presName="Name0" presStyleCnt="0">
        <dgm:presLayoutVars>
          <dgm:orgChart val="1"/>
          <dgm:chPref val="1"/>
          <dgm:dir/>
          <dgm:animOne val="branch"/>
          <dgm:animLvl val="lvl"/>
          <dgm:resizeHandles/>
        </dgm:presLayoutVars>
      </dgm:prSet>
      <dgm:spPr/>
      <dgm:t>
        <a:bodyPr/>
        <a:lstStyle/>
        <a:p>
          <a:endParaRPr lang="es-ES"/>
        </a:p>
      </dgm:t>
    </dgm:pt>
    <dgm:pt modelId="{66BD5811-F452-4B39-8EA8-2CF6028F2A4A}" type="pres">
      <dgm:prSet presAssocID="{108AB161-DF09-4FD9-B3A3-B3F317900E77}" presName="hierRoot1" presStyleCnt="0">
        <dgm:presLayoutVars>
          <dgm:hierBranch val="init"/>
        </dgm:presLayoutVars>
      </dgm:prSet>
      <dgm:spPr/>
      <dgm:t>
        <a:bodyPr/>
        <a:lstStyle/>
        <a:p>
          <a:endParaRPr lang="es-MX"/>
        </a:p>
      </dgm:t>
    </dgm:pt>
    <dgm:pt modelId="{D637B8EF-9B2D-4D6F-B5CC-3BD5107A9EE4}" type="pres">
      <dgm:prSet presAssocID="{108AB161-DF09-4FD9-B3A3-B3F317900E77}" presName="rootComposite1" presStyleCnt="0"/>
      <dgm:spPr/>
      <dgm:t>
        <a:bodyPr/>
        <a:lstStyle/>
        <a:p>
          <a:endParaRPr lang="es-MX"/>
        </a:p>
      </dgm:t>
    </dgm:pt>
    <dgm:pt modelId="{6EEEB77D-5EF1-4A2B-B92D-229B6E55B08D}" type="pres">
      <dgm:prSet presAssocID="{108AB161-DF09-4FD9-B3A3-B3F317900E77}" presName="rootText1" presStyleLbl="alignAcc1" presStyleIdx="0" presStyleCnt="0">
        <dgm:presLayoutVars>
          <dgm:chPref val="3"/>
        </dgm:presLayoutVars>
      </dgm:prSet>
      <dgm:spPr/>
      <dgm:t>
        <a:bodyPr/>
        <a:lstStyle/>
        <a:p>
          <a:endParaRPr lang="es-ES"/>
        </a:p>
      </dgm:t>
    </dgm:pt>
    <dgm:pt modelId="{0AB6874E-9F1A-4A1C-86CA-C2CF35F35F3A}" type="pres">
      <dgm:prSet presAssocID="{108AB161-DF09-4FD9-B3A3-B3F317900E77}" presName="topArc1" presStyleLbl="parChTrans1D1" presStyleIdx="0" presStyleCnt="10"/>
      <dgm:spPr/>
      <dgm:t>
        <a:bodyPr/>
        <a:lstStyle/>
        <a:p>
          <a:endParaRPr lang="es-MX"/>
        </a:p>
      </dgm:t>
    </dgm:pt>
    <dgm:pt modelId="{EDB6B95C-59F3-404F-A523-15CB063E6BA6}" type="pres">
      <dgm:prSet presAssocID="{108AB161-DF09-4FD9-B3A3-B3F317900E77}" presName="bottomArc1" presStyleLbl="parChTrans1D1" presStyleIdx="1" presStyleCnt="10"/>
      <dgm:spPr/>
      <dgm:t>
        <a:bodyPr/>
        <a:lstStyle/>
        <a:p>
          <a:endParaRPr lang="es-MX"/>
        </a:p>
      </dgm:t>
    </dgm:pt>
    <dgm:pt modelId="{23ACF6C0-817A-4D8B-B477-5C3234212EE4}" type="pres">
      <dgm:prSet presAssocID="{108AB161-DF09-4FD9-B3A3-B3F317900E77}" presName="topConnNode1" presStyleLbl="node1" presStyleIdx="0" presStyleCnt="0"/>
      <dgm:spPr/>
      <dgm:t>
        <a:bodyPr/>
        <a:lstStyle/>
        <a:p>
          <a:endParaRPr lang="es-ES"/>
        </a:p>
      </dgm:t>
    </dgm:pt>
    <dgm:pt modelId="{88958718-B7F9-47CD-9584-B59FF4782E0F}" type="pres">
      <dgm:prSet presAssocID="{108AB161-DF09-4FD9-B3A3-B3F317900E77}" presName="hierChild2" presStyleCnt="0"/>
      <dgm:spPr/>
      <dgm:t>
        <a:bodyPr/>
        <a:lstStyle/>
        <a:p>
          <a:endParaRPr lang="es-MX"/>
        </a:p>
      </dgm:t>
    </dgm:pt>
    <dgm:pt modelId="{47B2E10F-1E26-4340-AE42-A8E8236B547E}" type="pres">
      <dgm:prSet presAssocID="{5FF39310-76BA-47E9-B4CF-52B786E081F3}" presName="Name28" presStyleLbl="parChTrans1D2" presStyleIdx="0" presStyleCnt="4"/>
      <dgm:spPr/>
      <dgm:t>
        <a:bodyPr/>
        <a:lstStyle/>
        <a:p>
          <a:endParaRPr lang="es-ES"/>
        </a:p>
      </dgm:t>
    </dgm:pt>
    <dgm:pt modelId="{A0F672E1-ED45-449A-B3A1-5E8119E0A4B4}" type="pres">
      <dgm:prSet presAssocID="{0921CB59-1E3D-451C-B543-E6958F8F3C64}" presName="hierRoot2" presStyleCnt="0">
        <dgm:presLayoutVars>
          <dgm:hierBranch val="init"/>
        </dgm:presLayoutVars>
      </dgm:prSet>
      <dgm:spPr/>
      <dgm:t>
        <a:bodyPr/>
        <a:lstStyle/>
        <a:p>
          <a:endParaRPr lang="es-MX"/>
        </a:p>
      </dgm:t>
    </dgm:pt>
    <dgm:pt modelId="{EFA21F60-663A-4A5F-B639-9665F6497C60}" type="pres">
      <dgm:prSet presAssocID="{0921CB59-1E3D-451C-B543-E6958F8F3C64}" presName="rootComposite2" presStyleCnt="0"/>
      <dgm:spPr/>
      <dgm:t>
        <a:bodyPr/>
        <a:lstStyle/>
        <a:p>
          <a:endParaRPr lang="es-MX"/>
        </a:p>
      </dgm:t>
    </dgm:pt>
    <dgm:pt modelId="{7E031B32-F8E1-41B4-9A54-550FFF217AB0}" type="pres">
      <dgm:prSet presAssocID="{0921CB59-1E3D-451C-B543-E6958F8F3C64}" presName="rootText2" presStyleLbl="alignAcc1" presStyleIdx="0" presStyleCnt="0">
        <dgm:presLayoutVars>
          <dgm:chPref val="3"/>
        </dgm:presLayoutVars>
      </dgm:prSet>
      <dgm:spPr/>
      <dgm:t>
        <a:bodyPr/>
        <a:lstStyle/>
        <a:p>
          <a:endParaRPr lang="es-ES"/>
        </a:p>
      </dgm:t>
    </dgm:pt>
    <dgm:pt modelId="{C198C251-EAF1-4102-AD44-3A9F387A20AE}" type="pres">
      <dgm:prSet presAssocID="{0921CB59-1E3D-451C-B543-E6958F8F3C64}" presName="topArc2" presStyleLbl="parChTrans1D1" presStyleIdx="2" presStyleCnt="10"/>
      <dgm:spPr/>
      <dgm:t>
        <a:bodyPr/>
        <a:lstStyle/>
        <a:p>
          <a:endParaRPr lang="es-MX"/>
        </a:p>
      </dgm:t>
    </dgm:pt>
    <dgm:pt modelId="{FD5F9EDB-80C6-4DDD-BE65-3C256E2E8CBE}" type="pres">
      <dgm:prSet presAssocID="{0921CB59-1E3D-451C-B543-E6958F8F3C64}" presName="bottomArc2" presStyleLbl="parChTrans1D1" presStyleIdx="3" presStyleCnt="10"/>
      <dgm:spPr/>
      <dgm:t>
        <a:bodyPr/>
        <a:lstStyle/>
        <a:p>
          <a:endParaRPr lang="es-MX"/>
        </a:p>
      </dgm:t>
    </dgm:pt>
    <dgm:pt modelId="{F1DB98CE-E160-443B-AD8E-CA1E550A233F}" type="pres">
      <dgm:prSet presAssocID="{0921CB59-1E3D-451C-B543-E6958F8F3C64}" presName="topConnNode2" presStyleLbl="node2" presStyleIdx="0" presStyleCnt="0"/>
      <dgm:spPr/>
      <dgm:t>
        <a:bodyPr/>
        <a:lstStyle/>
        <a:p>
          <a:endParaRPr lang="es-ES"/>
        </a:p>
      </dgm:t>
    </dgm:pt>
    <dgm:pt modelId="{9672513F-EB00-4D78-8C1E-7A742552C6A3}" type="pres">
      <dgm:prSet presAssocID="{0921CB59-1E3D-451C-B543-E6958F8F3C64}" presName="hierChild4" presStyleCnt="0"/>
      <dgm:spPr/>
      <dgm:t>
        <a:bodyPr/>
        <a:lstStyle/>
        <a:p>
          <a:endParaRPr lang="es-MX"/>
        </a:p>
      </dgm:t>
    </dgm:pt>
    <dgm:pt modelId="{36D5B804-BB03-44AC-993E-4343A21EFCC2}" type="pres">
      <dgm:prSet presAssocID="{0921CB59-1E3D-451C-B543-E6958F8F3C64}" presName="hierChild5" presStyleCnt="0"/>
      <dgm:spPr/>
      <dgm:t>
        <a:bodyPr/>
        <a:lstStyle/>
        <a:p>
          <a:endParaRPr lang="es-MX"/>
        </a:p>
      </dgm:t>
    </dgm:pt>
    <dgm:pt modelId="{83F53BDB-4C67-4FFB-8C49-40392D363798}" type="pres">
      <dgm:prSet presAssocID="{D14CD6D2-2FBB-41EC-8069-BCA92CB8BBD8}" presName="Name28" presStyleLbl="parChTrans1D2" presStyleIdx="1" presStyleCnt="4"/>
      <dgm:spPr/>
      <dgm:t>
        <a:bodyPr/>
        <a:lstStyle/>
        <a:p>
          <a:endParaRPr lang="es-MX"/>
        </a:p>
      </dgm:t>
    </dgm:pt>
    <dgm:pt modelId="{64FDA566-14AD-44A5-966C-5D12C16B938B}" type="pres">
      <dgm:prSet presAssocID="{E65E9524-2507-46BC-8652-D7BC0BEA95A5}" presName="hierRoot2" presStyleCnt="0">
        <dgm:presLayoutVars>
          <dgm:hierBranch val="init"/>
        </dgm:presLayoutVars>
      </dgm:prSet>
      <dgm:spPr/>
      <dgm:t>
        <a:bodyPr/>
        <a:lstStyle/>
        <a:p>
          <a:endParaRPr lang="es-MX"/>
        </a:p>
      </dgm:t>
    </dgm:pt>
    <dgm:pt modelId="{63CFB7BB-8841-4816-8D20-9A5495BF7D1D}" type="pres">
      <dgm:prSet presAssocID="{E65E9524-2507-46BC-8652-D7BC0BEA95A5}" presName="rootComposite2" presStyleCnt="0"/>
      <dgm:spPr/>
      <dgm:t>
        <a:bodyPr/>
        <a:lstStyle/>
        <a:p>
          <a:endParaRPr lang="es-MX"/>
        </a:p>
      </dgm:t>
    </dgm:pt>
    <dgm:pt modelId="{E1DE874E-48B0-405D-8A3B-5799669C7854}" type="pres">
      <dgm:prSet presAssocID="{E65E9524-2507-46BC-8652-D7BC0BEA95A5}" presName="rootText2" presStyleLbl="alignAcc1" presStyleIdx="0" presStyleCnt="0">
        <dgm:presLayoutVars>
          <dgm:chPref val="3"/>
        </dgm:presLayoutVars>
      </dgm:prSet>
      <dgm:spPr/>
      <dgm:t>
        <a:bodyPr/>
        <a:lstStyle/>
        <a:p>
          <a:endParaRPr lang="es-MX"/>
        </a:p>
      </dgm:t>
    </dgm:pt>
    <dgm:pt modelId="{65DA8E94-0B15-4578-8329-B85D8CA63765}" type="pres">
      <dgm:prSet presAssocID="{E65E9524-2507-46BC-8652-D7BC0BEA95A5}" presName="topArc2" presStyleLbl="parChTrans1D1" presStyleIdx="4" presStyleCnt="10"/>
      <dgm:spPr/>
      <dgm:t>
        <a:bodyPr/>
        <a:lstStyle/>
        <a:p>
          <a:endParaRPr lang="es-MX"/>
        </a:p>
      </dgm:t>
    </dgm:pt>
    <dgm:pt modelId="{7E53D3CC-6C0A-4529-B459-B25D76672E8F}" type="pres">
      <dgm:prSet presAssocID="{E65E9524-2507-46BC-8652-D7BC0BEA95A5}" presName="bottomArc2" presStyleLbl="parChTrans1D1" presStyleIdx="5" presStyleCnt="10"/>
      <dgm:spPr/>
      <dgm:t>
        <a:bodyPr/>
        <a:lstStyle/>
        <a:p>
          <a:endParaRPr lang="es-MX"/>
        </a:p>
      </dgm:t>
    </dgm:pt>
    <dgm:pt modelId="{AC114677-CBDD-4A9E-941F-40D1BCFD9858}" type="pres">
      <dgm:prSet presAssocID="{E65E9524-2507-46BC-8652-D7BC0BEA95A5}" presName="topConnNode2" presStyleLbl="node2" presStyleIdx="0" presStyleCnt="0"/>
      <dgm:spPr/>
      <dgm:t>
        <a:bodyPr/>
        <a:lstStyle/>
        <a:p>
          <a:endParaRPr lang="es-MX"/>
        </a:p>
      </dgm:t>
    </dgm:pt>
    <dgm:pt modelId="{2A84E0E3-06BE-46B1-80A7-853F384AD8A7}" type="pres">
      <dgm:prSet presAssocID="{E65E9524-2507-46BC-8652-D7BC0BEA95A5}" presName="hierChild4" presStyleCnt="0"/>
      <dgm:spPr/>
      <dgm:t>
        <a:bodyPr/>
        <a:lstStyle/>
        <a:p>
          <a:endParaRPr lang="es-MX"/>
        </a:p>
      </dgm:t>
    </dgm:pt>
    <dgm:pt modelId="{73EC3FA6-D765-4A40-ADAD-0F439B9966CE}" type="pres">
      <dgm:prSet presAssocID="{E65E9524-2507-46BC-8652-D7BC0BEA95A5}" presName="hierChild5" presStyleCnt="0"/>
      <dgm:spPr/>
      <dgm:t>
        <a:bodyPr/>
        <a:lstStyle/>
        <a:p>
          <a:endParaRPr lang="es-MX"/>
        </a:p>
      </dgm:t>
    </dgm:pt>
    <dgm:pt modelId="{72E08DAC-110E-4686-80CA-AEC818942732}" type="pres">
      <dgm:prSet presAssocID="{2FB482E3-28ED-4901-A7BA-0F3510FAACA3}" presName="Name28" presStyleLbl="parChTrans1D2" presStyleIdx="2" presStyleCnt="4"/>
      <dgm:spPr/>
      <dgm:t>
        <a:bodyPr/>
        <a:lstStyle/>
        <a:p>
          <a:endParaRPr lang="es-ES"/>
        </a:p>
      </dgm:t>
    </dgm:pt>
    <dgm:pt modelId="{D5082805-BCA6-47A1-A384-6BF66F5C193D}" type="pres">
      <dgm:prSet presAssocID="{80051815-6905-4C70-ABDA-840FFFD528D9}" presName="hierRoot2" presStyleCnt="0">
        <dgm:presLayoutVars>
          <dgm:hierBranch val="init"/>
        </dgm:presLayoutVars>
      </dgm:prSet>
      <dgm:spPr/>
      <dgm:t>
        <a:bodyPr/>
        <a:lstStyle/>
        <a:p>
          <a:endParaRPr lang="es-MX"/>
        </a:p>
      </dgm:t>
    </dgm:pt>
    <dgm:pt modelId="{2448563E-7E16-4F5A-AF85-B0AA0964C19E}" type="pres">
      <dgm:prSet presAssocID="{80051815-6905-4C70-ABDA-840FFFD528D9}" presName="rootComposite2" presStyleCnt="0"/>
      <dgm:spPr/>
      <dgm:t>
        <a:bodyPr/>
        <a:lstStyle/>
        <a:p>
          <a:endParaRPr lang="es-MX"/>
        </a:p>
      </dgm:t>
    </dgm:pt>
    <dgm:pt modelId="{E5094CFB-A2A1-446E-96EF-747DABA2B453}" type="pres">
      <dgm:prSet presAssocID="{80051815-6905-4C70-ABDA-840FFFD528D9}" presName="rootText2" presStyleLbl="alignAcc1" presStyleIdx="0" presStyleCnt="0">
        <dgm:presLayoutVars>
          <dgm:chPref val="3"/>
        </dgm:presLayoutVars>
      </dgm:prSet>
      <dgm:spPr/>
      <dgm:t>
        <a:bodyPr/>
        <a:lstStyle/>
        <a:p>
          <a:endParaRPr lang="es-ES"/>
        </a:p>
      </dgm:t>
    </dgm:pt>
    <dgm:pt modelId="{0608B23E-B913-44FF-8DAB-0718F75F6A23}" type="pres">
      <dgm:prSet presAssocID="{80051815-6905-4C70-ABDA-840FFFD528D9}" presName="topArc2" presStyleLbl="parChTrans1D1" presStyleIdx="6" presStyleCnt="10"/>
      <dgm:spPr/>
      <dgm:t>
        <a:bodyPr/>
        <a:lstStyle/>
        <a:p>
          <a:endParaRPr lang="es-MX"/>
        </a:p>
      </dgm:t>
    </dgm:pt>
    <dgm:pt modelId="{AECF2607-8F3D-45ED-80D7-ECE493C20D67}" type="pres">
      <dgm:prSet presAssocID="{80051815-6905-4C70-ABDA-840FFFD528D9}" presName="bottomArc2" presStyleLbl="parChTrans1D1" presStyleIdx="7" presStyleCnt="10"/>
      <dgm:spPr/>
      <dgm:t>
        <a:bodyPr/>
        <a:lstStyle/>
        <a:p>
          <a:endParaRPr lang="es-MX"/>
        </a:p>
      </dgm:t>
    </dgm:pt>
    <dgm:pt modelId="{DBBC35CB-0009-45B3-BD50-ADF1056F83E1}" type="pres">
      <dgm:prSet presAssocID="{80051815-6905-4C70-ABDA-840FFFD528D9}" presName="topConnNode2" presStyleLbl="node2" presStyleIdx="0" presStyleCnt="0"/>
      <dgm:spPr/>
      <dgm:t>
        <a:bodyPr/>
        <a:lstStyle/>
        <a:p>
          <a:endParaRPr lang="es-ES"/>
        </a:p>
      </dgm:t>
    </dgm:pt>
    <dgm:pt modelId="{60AB0CAC-F908-4BF4-B47E-5C97BC63DF02}" type="pres">
      <dgm:prSet presAssocID="{80051815-6905-4C70-ABDA-840FFFD528D9}" presName="hierChild4" presStyleCnt="0"/>
      <dgm:spPr/>
      <dgm:t>
        <a:bodyPr/>
        <a:lstStyle/>
        <a:p>
          <a:endParaRPr lang="es-MX"/>
        </a:p>
      </dgm:t>
    </dgm:pt>
    <dgm:pt modelId="{A06DA3A2-6405-46F4-837D-897C671E7C88}" type="pres">
      <dgm:prSet presAssocID="{80051815-6905-4C70-ABDA-840FFFD528D9}" presName="hierChild5" presStyleCnt="0"/>
      <dgm:spPr/>
      <dgm:t>
        <a:bodyPr/>
        <a:lstStyle/>
        <a:p>
          <a:endParaRPr lang="es-MX"/>
        </a:p>
      </dgm:t>
    </dgm:pt>
    <dgm:pt modelId="{ACB48FDB-D308-49A7-BEED-FA4593718AA0}" type="pres">
      <dgm:prSet presAssocID="{5AFE58F9-F5F1-4841-B136-94E7CA1B90EF}" presName="Name28" presStyleLbl="parChTrans1D2" presStyleIdx="3" presStyleCnt="4"/>
      <dgm:spPr/>
      <dgm:t>
        <a:bodyPr/>
        <a:lstStyle/>
        <a:p>
          <a:endParaRPr lang="es-MX"/>
        </a:p>
      </dgm:t>
    </dgm:pt>
    <dgm:pt modelId="{33C0E9C5-FA86-4314-A28A-0D0B5C540BCD}" type="pres">
      <dgm:prSet presAssocID="{A909A0BB-46B6-4FE5-BE8B-B627D9ECA182}" presName="hierRoot2" presStyleCnt="0">
        <dgm:presLayoutVars>
          <dgm:hierBranch val="init"/>
        </dgm:presLayoutVars>
      </dgm:prSet>
      <dgm:spPr/>
      <dgm:t>
        <a:bodyPr/>
        <a:lstStyle/>
        <a:p>
          <a:endParaRPr lang="es-MX"/>
        </a:p>
      </dgm:t>
    </dgm:pt>
    <dgm:pt modelId="{970ABAD7-D601-4304-A949-EA0436346CDC}" type="pres">
      <dgm:prSet presAssocID="{A909A0BB-46B6-4FE5-BE8B-B627D9ECA182}" presName="rootComposite2" presStyleCnt="0"/>
      <dgm:spPr/>
      <dgm:t>
        <a:bodyPr/>
        <a:lstStyle/>
        <a:p>
          <a:endParaRPr lang="es-MX"/>
        </a:p>
      </dgm:t>
    </dgm:pt>
    <dgm:pt modelId="{01EFE528-69F0-4FA4-839E-667C5BB89DB9}" type="pres">
      <dgm:prSet presAssocID="{A909A0BB-46B6-4FE5-BE8B-B627D9ECA182}" presName="rootText2" presStyleLbl="alignAcc1" presStyleIdx="0" presStyleCnt="0">
        <dgm:presLayoutVars>
          <dgm:chPref val="3"/>
        </dgm:presLayoutVars>
      </dgm:prSet>
      <dgm:spPr/>
      <dgm:t>
        <a:bodyPr/>
        <a:lstStyle/>
        <a:p>
          <a:endParaRPr lang="es-MX"/>
        </a:p>
      </dgm:t>
    </dgm:pt>
    <dgm:pt modelId="{47E88DBC-E5E1-401C-9222-5F51EDFEA5FF}" type="pres">
      <dgm:prSet presAssocID="{A909A0BB-46B6-4FE5-BE8B-B627D9ECA182}" presName="topArc2" presStyleLbl="parChTrans1D1" presStyleIdx="8" presStyleCnt="10"/>
      <dgm:spPr/>
      <dgm:t>
        <a:bodyPr/>
        <a:lstStyle/>
        <a:p>
          <a:endParaRPr lang="es-MX"/>
        </a:p>
      </dgm:t>
    </dgm:pt>
    <dgm:pt modelId="{26616C8F-A8F7-48EE-8B8B-FDEDC5C2ECB0}" type="pres">
      <dgm:prSet presAssocID="{A909A0BB-46B6-4FE5-BE8B-B627D9ECA182}" presName="bottomArc2" presStyleLbl="parChTrans1D1" presStyleIdx="9" presStyleCnt="10"/>
      <dgm:spPr/>
      <dgm:t>
        <a:bodyPr/>
        <a:lstStyle/>
        <a:p>
          <a:endParaRPr lang="es-MX"/>
        </a:p>
      </dgm:t>
    </dgm:pt>
    <dgm:pt modelId="{384C75D6-AE4F-47A9-A8A4-328065240E10}" type="pres">
      <dgm:prSet presAssocID="{A909A0BB-46B6-4FE5-BE8B-B627D9ECA182}" presName="topConnNode2" presStyleLbl="node2" presStyleIdx="0" presStyleCnt="0"/>
      <dgm:spPr/>
      <dgm:t>
        <a:bodyPr/>
        <a:lstStyle/>
        <a:p>
          <a:endParaRPr lang="es-MX"/>
        </a:p>
      </dgm:t>
    </dgm:pt>
    <dgm:pt modelId="{D855A82A-DBFD-4358-8A55-91C9F4D31F44}" type="pres">
      <dgm:prSet presAssocID="{A909A0BB-46B6-4FE5-BE8B-B627D9ECA182}" presName="hierChild4" presStyleCnt="0"/>
      <dgm:spPr/>
      <dgm:t>
        <a:bodyPr/>
        <a:lstStyle/>
        <a:p>
          <a:endParaRPr lang="es-MX"/>
        </a:p>
      </dgm:t>
    </dgm:pt>
    <dgm:pt modelId="{C7F9F4AF-BF9F-4C42-8150-8BB3EADE2BFA}" type="pres">
      <dgm:prSet presAssocID="{A909A0BB-46B6-4FE5-BE8B-B627D9ECA182}" presName="hierChild5" presStyleCnt="0"/>
      <dgm:spPr/>
      <dgm:t>
        <a:bodyPr/>
        <a:lstStyle/>
        <a:p>
          <a:endParaRPr lang="es-MX"/>
        </a:p>
      </dgm:t>
    </dgm:pt>
    <dgm:pt modelId="{E022C54D-F4F0-4DBA-9400-D23D8C3E289B}" type="pres">
      <dgm:prSet presAssocID="{108AB161-DF09-4FD9-B3A3-B3F317900E77}" presName="hierChild3" presStyleCnt="0"/>
      <dgm:spPr/>
      <dgm:t>
        <a:bodyPr/>
        <a:lstStyle/>
        <a:p>
          <a:endParaRPr lang="es-MX"/>
        </a:p>
      </dgm:t>
    </dgm:pt>
  </dgm:ptLst>
  <dgm:cxnLst>
    <dgm:cxn modelId="{5A253441-420C-493A-92D5-45C2E4B11532}" type="presOf" srcId="{D14CD6D2-2FBB-41EC-8069-BCA92CB8BBD8}" destId="{83F53BDB-4C67-4FFB-8C49-40392D363798}" srcOrd="0" destOrd="0" presId="urn:microsoft.com/office/officeart/2008/layout/HalfCircleOrganizationChart"/>
    <dgm:cxn modelId="{E1851686-69E5-4CD1-B7CA-1DF56A8FA900}" type="presOf" srcId="{108AB161-DF09-4FD9-B3A3-B3F317900E77}" destId="{6EEEB77D-5EF1-4A2B-B92D-229B6E55B08D}" srcOrd="0" destOrd="0" presId="urn:microsoft.com/office/officeart/2008/layout/HalfCircleOrganizationChart"/>
    <dgm:cxn modelId="{E7793673-E952-4ECB-953C-E2436E37CB7E}" type="presOf" srcId="{80051815-6905-4C70-ABDA-840FFFD528D9}" destId="{E5094CFB-A2A1-446E-96EF-747DABA2B453}" srcOrd="0" destOrd="0" presId="urn:microsoft.com/office/officeart/2008/layout/HalfCircleOrganizationChart"/>
    <dgm:cxn modelId="{AA9B64B3-E435-4761-8690-CD962F5B0A68}" type="presOf" srcId="{E65E9524-2507-46BC-8652-D7BC0BEA95A5}" destId="{E1DE874E-48B0-405D-8A3B-5799669C7854}" srcOrd="0" destOrd="0" presId="urn:microsoft.com/office/officeart/2008/layout/HalfCircleOrganizationChart"/>
    <dgm:cxn modelId="{026A7DBD-EC9C-4362-81FD-3DCC648BCA3B}" srcId="{108AB161-DF09-4FD9-B3A3-B3F317900E77}" destId="{0921CB59-1E3D-451C-B543-E6958F8F3C64}" srcOrd="0" destOrd="0" parTransId="{5FF39310-76BA-47E9-B4CF-52B786E081F3}" sibTransId="{04D22E6F-09ED-4C4E-9418-B18D7EF8EFFA}"/>
    <dgm:cxn modelId="{AD8FEDA1-8588-429E-AAB3-DC5EE432A028}" type="presOf" srcId="{F6EDFD1C-ECF0-438D-A3ED-D16F071B94C4}" destId="{37B5435B-5BC8-49DE-B3F2-5C5D3F2871D9}" srcOrd="0" destOrd="0" presId="urn:microsoft.com/office/officeart/2008/layout/HalfCircleOrganizationChart"/>
    <dgm:cxn modelId="{6567AD51-A04A-404B-A4EF-1F77D9653909}" srcId="{108AB161-DF09-4FD9-B3A3-B3F317900E77}" destId="{80051815-6905-4C70-ABDA-840FFFD528D9}" srcOrd="2" destOrd="0" parTransId="{2FB482E3-28ED-4901-A7BA-0F3510FAACA3}" sibTransId="{9005CB9C-CACA-4FD2-9DEA-A009DF0BF002}"/>
    <dgm:cxn modelId="{4C4F4D9B-DFB6-4F21-8E5F-3AC53029CE13}" type="presOf" srcId="{0921CB59-1E3D-451C-B543-E6958F8F3C64}" destId="{F1DB98CE-E160-443B-AD8E-CA1E550A233F}" srcOrd="1" destOrd="0" presId="urn:microsoft.com/office/officeart/2008/layout/HalfCircleOrganizationChart"/>
    <dgm:cxn modelId="{137467B9-EAB9-4427-97CF-CF007A205790}" type="presOf" srcId="{5FF39310-76BA-47E9-B4CF-52B786E081F3}" destId="{47B2E10F-1E26-4340-AE42-A8E8236B547E}" srcOrd="0" destOrd="0" presId="urn:microsoft.com/office/officeart/2008/layout/HalfCircleOrganizationChart"/>
    <dgm:cxn modelId="{8D3D0770-48C3-4AA8-A864-BA3217803A68}" type="presOf" srcId="{A909A0BB-46B6-4FE5-BE8B-B627D9ECA182}" destId="{384C75D6-AE4F-47A9-A8A4-328065240E10}" srcOrd="1" destOrd="0" presId="urn:microsoft.com/office/officeart/2008/layout/HalfCircleOrganizationChart"/>
    <dgm:cxn modelId="{A8132E72-E187-42CE-8DF6-4986974C9D31}" type="presOf" srcId="{E65E9524-2507-46BC-8652-D7BC0BEA95A5}" destId="{AC114677-CBDD-4A9E-941F-40D1BCFD9858}" srcOrd="1" destOrd="0" presId="urn:microsoft.com/office/officeart/2008/layout/HalfCircleOrganizationChart"/>
    <dgm:cxn modelId="{3469EDD9-12B3-4C44-8D0E-813D48FD33C1}" type="presOf" srcId="{A909A0BB-46B6-4FE5-BE8B-B627D9ECA182}" destId="{01EFE528-69F0-4FA4-839E-667C5BB89DB9}" srcOrd="0" destOrd="0" presId="urn:microsoft.com/office/officeart/2008/layout/HalfCircleOrganizationChart"/>
    <dgm:cxn modelId="{0F3F2943-7C8D-4588-8054-C06D964EAE4A}" type="presOf" srcId="{108AB161-DF09-4FD9-B3A3-B3F317900E77}" destId="{23ACF6C0-817A-4D8B-B477-5C3234212EE4}" srcOrd="1" destOrd="0" presId="urn:microsoft.com/office/officeart/2008/layout/HalfCircleOrganizationChart"/>
    <dgm:cxn modelId="{CE909450-9DF1-4DBE-882C-8852AF654115}" type="presOf" srcId="{80051815-6905-4C70-ABDA-840FFFD528D9}" destId="{DBBC35CB-0009-45B3-BD50-ADF1056F83E1}" srcOrd="1" destOrd="0" presId="urn:microsoft.com/office/officeart/2008/layout/HalfCircleOrganizationChart"/>
    <dgm:cxn modelId="{6CB1DB7B-EBA5-4995-80E4-1C61C28F4307}" type="presOf" srcId="{0921CB59-1E3D-451C-B543-E6958F8F3C64}" destId="{7E031B32-F8E1-41B4-9A54-550FFF217AB0}" srcOrd="0" destOrd="0" presId="urn:microsoft.com/office/officeart/2008/layout/HalfCircleOrganizationChart"/>
    <dgm:cxn modelId="{16DD7012-52DE-4246-B8A7-63AFD45CF3E0}" srcId="{F6EDFD1C-ECF0-438D-A3ED-D16F071B94C4}" destId="{108AB161-DF09-4FD9-B3A3-B3F317900E77}" srcOrd="0" destOrd="0" parTransId="{60CFFBD9-B3D5-4366-BA1D-EF872C9092BF}" sibTransId="{FF10FCBA-1A11-4864-9C4B-50ED81A49374}"/>
    <dgm:cxn modelId="{BAA26705-C95B-4D8F-9D0A-F0D3C317205D}" type="presOf" srcId="{5AFE58F9-F5F1-4841-B136-94E7CA1B90EF}" destId="{ACB48FDB-D308-49A7-BEED-FA4593718AA0}" srcOrd="0" destOrd="0" presId="urn:microsoft.com/office/officeart/2008/layout/HalfCircleOrganizationChart"/>
    <dgm:cxn modelId="{933D96C4-EC5D-4789-B880-96F519C25BE4}" srcId="{108AB161-DF09-4FD9-B3A3-B3F317900E77}" destId="{A909A0BB-46B6-4FE5-BE8B-B627D9ECA182}" srcOrd="3" destOrd="0" parTransId="{5AFE58F9-F5F1-4841-B136-94E7CA1B90EF}" sibTransId="{933C7344-A998-45F8-A84E-E99FB6FCCFCE}"/>
    <dgm:cxn modelId="{1B5D93C5-9CCD-4D05-B8DE-6480B4A12876}" type="presOf" srcId="{2FB482E3-28ED-4901-A7BA-0F3510FAACA3}" destId="{72E08DAC-110E-4686-80CA-AEC818942732}" srcOrd="0" destOrd="0" presId="urn:microsoft.com/office/officeart/2008/layout/HalfCircleOrganizationChart"/>
    <dgm:cxn modelId="{06FE43BF-7DDC-4A23-AF59-9037CCBD1AA5}" srcId="{108AB161-DF09-4FD9-B3A3-B3F317900E77}" destId="{E65E9524-2507-46BC-8652-D7BC0BEA95A5}" srcOrd="1" destOrd="0" parTransId="{D14CD6D2-2FBB-41EC-8069-BCA92CB8BBD8}" sibTransId="{5F92A016-E21C-4DD8-98D5-CF571D06C453}"/>
    <dgm:cxn modelId="{1A1CDE3B-636D-453F-8D5A-48CC87095B7B}" type="presParOf" srcId="{37B5435B-5BC8-49DE-B3F2-5C5D3F2871D9}" destId="{66BD5811-F452-4B39-8EA8-2CF6028F2A4A}" srcOrd="0" destOrd="0" presId="urn:microsoft.com/office/officeart/2008/layout/HalfCircleOrganizationChart"/>
    <dgm:cxn modelId="{3D32CF42-14F7-43D8-BFBE-749B1224C338}" type="presParOf" srcId="{66BD5811-F452-4B39-8EA8-2CF6028F2A4A}" destId="{D637B8EF-9B2D-4D6F-B5CC-3BD5107A9EE4}" srcOrd="0" destOrd="0" presId="urn:microsoft.com/office/officeart/2008/layout/HalfCircleOrganizationChart"/>
    <dgm:cxn modelId="{964F7552-5B8E-420E-BFD1-8E6705CF77D9}" type="presParOf" srcId="{D637B8EF-9B2D-4D6F-B5CC-3BD5107A9EE4}" destId="{6EEEB77D-5EF1-4A2B-B92D-229B6E55B08D}" srcOrd="0" destOrd="0" presId="urn:microsoft.com/office/officeart/2008/layout/HalfCircleOrganizationChart"/>
    <dgm:cxn modelId="{8F023C56-C15B-4448-BFF1-9D35E827BA48}" type="presParOf" srcId="{D637B8EF-9B2D-4D6F-B5CC-3BD5107A9EE4}" destId="{0AB6874E-9F1A-4A1C-86CA-C2CF35F35F3A}" srcOrd="1" destOrd="0" presId="urn:microsoft.com/office/officeart/2008/layout/HalfCircleOrganizationChart"/>
    <dgm:cxn modelId="{94C9ED22-7DB0-4198-AD3A-7198D6B99579}" type="presParOf" srcId="{D637B8EF-9B2D-4D6F-B5CC-3BD5107A9EE4}" destId="{EDB6B95C-59F3-404F-A523-15CB063E6BA6}" srcOrd="2" destOrd="0" presId="urn:microsoft.com/office/officeart/2008/layout/HalfCircleOrganizationChart"/>
    <dgm:cxn modelId="{0C068D29-E2FB-4190-BF0B-2B1E2A910B3C}" type="presParOf" srcId="{D637B8EF-9B2D-4D6F-B5CC-3BD5107A9EE4}" destId="{23ACF6C0-817A-4D8B-B477-5C3234212EE4}" srcOrd="3" destOrd="0" presId="urn:microsoft.com/office/officeart/2008/layout/HalfCircleOrganizationChart"/>
    <dgm:cxn modelId="{845D5F8F-6A0A-45D9-A24B-610F32BCF21F}" type="presParOf" srcId="{66BD5811-F452-4B39-8EA8-2CF6028F2A4A}" destId="{88958718-B7F9-47CD-9584-B59FF4782E0F}" srcOrd="1" destOrd="0" presId="urn:microsoft.com/office/officeart/2008/layout/HalfCircleOrganizationChart"/>
    <dgm:cxn modelId="{BE70A385-39E1-4019-996B-ABC9C8D130F8}" type="presParOf" srcId="{88958718-B7F9-47CD-9584-B59FF4782E0F}" destId="{47B2E10F-1E26-4340-AE42-A8E8236B547E}" srcOrd="0" destOrd="0" presId="urn:microsoft.com/office/officeart/2008/layout/HalfCircleOrganizationChart"/>
    <dgm:cxn modelId="{2F64F3ED-C4F3-44CB-9F8E-CB03A2C3E8C8}" type="presParOf" srcId="{88958718-B7F9-47CD-9584-B59FF4782E0F}" destId="{A0F672E1-ED45-449A-B3A1-5E8119E0A4B4}" srcOrd="1" destOrd="0" presId="urn:microsoft.com/office/officeart/2008/layout/HalfCircleOrganizationChart"/>
    <dgm:cxn modelId="{BFE5FED6-8D20-4AA7-94E2-7998ED0EC512}" type="presParOf" srcId="{A0F672E1-ED45-449A-B3A1-5E8119E0A4B4}" destId="{EFA21F60-663A-4A5F-B639-9665F6497C60}" srcOrd="0" destOrd="0" presId="urn:microsoft.com/office/officeart/2008/layout/HalfCircleOrganizationChart"/>
    <dgm:cxn modelId="{A0F30E90-544D-4958-A4F3-F8012FEEA0B1}" type="presParOf" srcId="{EFA21F60-663A-4A5F-B639-9665F6497C60}" destId="{7E031B32-F8E1-41B4-9A54-550FFF217AB0}" srcOrd="0" destOrd="0" presId="urn:microsoft.com/office/officeart/2008/layout/HalfCircleOrganizationChart"/>
    <dgm:cxn modelId="{8DA28A96-239D-4DA6-9215-B1FDE396ABDF}" type="presParOf" srcId="{EFA21F60-663A-4A5F-B639-9665F6497C60}" destId="{C198C251-EAF1-4102-AD44-3A9F387A20AE}" srcOrd="1" destOrd="0" presId="urn:microsoft.com/office/officeart/2008/layout/HalfCircleOrganizationChart"/>
    <dgm:cxn modelId="{226F7BBC-0B8F-46E9-B264-19A1C84AA797}" type="presParOf" srcId="{EFA21F60-663A-4A5F-B639-9665F6497C60}" destId="{FD5F9EDB-80C6-4DDD-BE65-3C256E2E8CBE}" srcOrd="2" destOrd="0" presId="urn:microsoft.com/office/officeart/2008/layout/HalfCircleOrganizationChart"/>
    <dgm:cxn modelId="{AE6B5863-0E2D-4E1E-894A-B41D6CD27B8B}" type="presParOf" srcId="{EFA21F60-663A-4A5F-B639-9665F6497C60}" destId="{F1DB98CE-E160-443B-AD8E-CA1E550A233F}" srcOrd="3" destOrd="0" presId="urn:microsoft.com/office/officeart/2008/layout/HalfCircleOrganizationChart"/>
    <dgm:cxn modelId="{C594356A-4733-401B-A565-ED9767CD53F3}" type="presParOf" srcId="{A0F672E1-ED45-449A-B3A1-5E8119E0A4B4}" destId="{9672513F-EB00-4D78-8C1E-7A742552C6A3}" srcOrd="1" destOrd="0" presId="urn:microsoft.com/office/officeart/2008/layout/HalfCircleOrganizationChart"/>
    <dgm:cxn modelId="{5783CCEC-7808-42BC-9518-D12E4FB28AF0}" type="presParOf" srcId="{A0F672E1-ED45-449A-B3A1-5E8119E0A4B4}" destId="{36D5B804-BB03-44AC-993E-4343A21EFCC2}" srcOrd="2" destOrd="0" presId="urn:microsoft.com/office/officeart/2008/layout/HalfCircleOrganizationChart"/>
    <dgm:cxn modelId="{0126E632-D3E6-4EAD-B904-30A8D82BDCB6}" type="presParOf" srcId="{88958718-B7F9-47CD-9584-B59FF4782E0F}" destId="{83F53BDB-4C67-4FFB-8C49-40392D363798}" srcOrd="2" destOrd="0" presId="urn:microsoft.com/office/officeart/2008/layout/HalfCircleOrganizationChart"/>
    <dgm:cxn modelId="{D7369449-8FA5-4AB0-818A-DD732C9538E7}" type="presParOf" srcId="{88958718-B7F9-47CD-9584-B59FF4782E0F}" destId="{64FDA566-14AD-44A5-966C-5D12C16B938B}" srcOrd="3" destOrd="0" presId="urn:microsoft.com/office/officeart/2008/layout/HalfCircleOrganizationChart"/>
    <dgm:cxn modelId="{5FC665F8-DE3A-49E5-BE25-DF92A1C040BF}" type="presParOf" srcId="{64FDA566-14AD-44A5-966C-5D12C16B938B}" destId="{63CFB7BB-8841-4816-8D20-9A5495BF7D1D}" srcOrd="0" destOrd="0" presId="urn:microsoft.com/office/officeart/2008/layout/HalfCircleOrganizationChart"/>
    <dgm:cxn modelId="{9A9D8AD2-6ADC-4F4A-91B0-687F48146F1A}" type="presParOf" srcId="{63CFB7BB-8841-4816-8D20-9A5495BF7D1D}" destId="{E1DE874E-48B0-405D-8A3B-5799669C7854}" srcOrd="0" destOrd="0" presId="urn:microsoft.com/office/officeart/2008/layout/HalfCircleOrganizationChart"/>
    <dgm:cxn modelId="{5F52CA60-90AE-4E8A-9777-50F8B06B86CF}" type="presParOf" srcId="{63CFB7BB-8841-4816-8D20-9A5495BF7D1D}" destId="{65DA8E94-0B15-4578-8329-B85D8CA63765}" srcOrd="1" destOrd="0" presId="urn:microsoft.com/office/officeart/2008/layout/HalfCircleOrganizationChart"/>
    <dgm:cxn modelId="{7494BCB7-CC8A-44BD-98E9-AF6D8676C4CC}" type="presParOf" srcId="{63CFB7BB-8841-4816-8D20-9A5495BF7D1D}" destId="{7E53D3CC-6C0A-4529-B459-B25D76672E8F}" srcOrd="2" destOrd="0" presId="urn:microsoft.com/office/officeart/2008/layout/HalfCircleOrganizationChart"/>
    <dgm:cxn modelId="{ACC63C2E-6238-4738-83E4-E1A279695274}" type="presParOf" srcId="{63CFB7BB-8841-4816-8D20-9A5495BF7D1D}" destId="{AC114677-CBDD-4A9E-941F-40D1BCFD9858}" srcOrd="3" destOrd="0" presId="urn:microsoft.com/office/officeart/2008/layout/HalfCircleOrganizationChart"/>
    <dgm:cxn modelId="{793C1950-088D-422E-90B7-47886E06073F}" type="presParOf" srcId="{64FDA566-14AD-44A5-966C-5D12C16B938B}" destId="{2A84E0E3-06BE-46B1-80A7-853F384AD8A7}" srcOrd="1" destOrd="0" presId="urn:microsoft.com/office/officeart/2008/layout/HalfCircleOrganizationChart"/>
    <dgm:cxn modelId="{501C2BDF-F294-45C5-9B90-6F228CC7CF2E}" type="presParOf" srcId="{64FDA566-14AD-44A5-966C-5D12C16B938B}" destId="{73EC3FA6-D765-4A40-ADAD-0F439B9966CE}" srcOrd="2" destOrd="0" presId="urn:microsoft.com/office/officeart/2008/layout/HalfCircleOrganizationChart"/>
    <dgm:cxn modelId="{82FDD450-69D2-40F5-8F07-BC4266717FB9}" type="presParOf" srcId="{88958718-B7F9-47CD-9584-B59FF4782E0F}" destId="{72E08DAC-110E-4686-80CA-AEC818942732}" srcOrd="4" destOrd="0" presId="urn:microsoft.com/office/officeart/2008/layout/HalfCircleOrganizationChart"/>
    <dgm:cxn modelId="{4AF6E8F4-8F1F-4FCE-BBDE-21EA425BD86B}" type="presParOf" srcId="{88958718-B7F9-47CD-9584-B59FF4782E0F}" destId="{D5082805-BCA6-47A1-A384-6BF66F5C193D}" srcOrd="5" destOrd="0" presId="urn:microsoft.com/office/officeart/2008/layout/HalfCircleOrganizationChart"/>
    <dgm:cxn modelId="{71A940E7-E554-4E44-A6A6-EB340FCF62FA}" type="presParOf" srcId="{D5082805-BCA6-47A1-A384-6BF66F5C193D}" destId="{2448563E-7E16-4F5A-AF85-B0AA0964C19E}" srcOrd="0" destOrd="0" presId="urn:microsoft.com/office/officeart/2008/layout/HalfCircleOrganizationChart"/>
    <dgm:cxn modelId="{85D67C89-5C3C-4524-A7DC-13E95DD38BB0}" type="presParOf" srcId="{2448563E-7E16-4F5A-AF85-B0AA0964C19E}" destId="{E5094CFB-A2A1-446E-96EF-747DABA2B453}" srcOrd="0" destOrd="0" presId="urn:microsoft.com/office/officeart/2008/layout/HalfCircleOrganizationChart"/>
    <dgm:cxn modelId="{F82B63A1-7298-4F24-9DF6-EDD15737D376}" type="presParOf" srcId="{2448563E-7E16-4F5A-AF85-B0AA0964C19E}" destId="{0608B23E-B913-44FF-8DAB-0718F75F6A23}" srcOrd="1" destOrd="0" presId="urn:microsoft.com/office/officeart/2008/layout/HalfCircleOrganizationChart"/>
    <dgm:cxn modelId="{661A1FBD-8B9F-4070-BEB4-597CAE9EC91A}" type="presParOf" srcId="{2448563E-7E16-4F5A-AF85-B0AA0964C19E}" destId="{AECF2607-8F3D-45ED-80D7-ECE493C20D67}" srcOrd="2" destOrd="0" presId="urn:microsoft.com/office/officeart/2008/layout/HalfCircleOrganizationChart"/>
    <dgm:cxn modelId="{183FCCB9-C0D4-4F49-A03C-2674D7A03F19}" type="presParOf" srcId="{2448563E-7E16-4F5A-AF85-B0AA0964C19E}" destId="{DBBC35CB-0009-45B3-BD50-ADF1056F83E1}" srcOrd="3" destOrd="0" presId="urn:microsoft.com/office/officeart/2008/layout/HalfCircleOrganizationChart"/>
    <dgm:cxn modelId="{0DA2CEE1-EE4E-4F76-8F8E-AADFD28F1E3F}" type="presParOf" srcId="{D5082805-BCA6-47A1-A384-6BF66F5C193D}" destId="{60AB0CAC-F908-4BF4-B47E-5C97BC63DF02}" srcOrd="1" destOrd="0" presId="urn:microsoft.com/office/officeart/2008/layout/HalfCircleOrganizationChart"/>
    <dgm:cxn modelId="{DDDB12EF-CD21-44AD-9982-1ADE9E5615A3}" type="presParOf" srcId="{D5082805-BCA6-47A1-A384-6BF66F5C193D}" destId="{A06DA3A2-6405-46F4-837D-897C671E7C88}" srcOrd="2" destOrd="0" presId="urn:microsoft.com/office/officeart/2008/layout/HalfCircleOrganizationChart"/>
    <dgm:cxn modelId="{CF7EAEEA-37CF-4CF1-B513-DB410913DAEC}" type="presParOf" srcId="{88958718-B7F9-47CD-9584-B59FF4782E0F}" destId="{ACB48FDB-D308-49A7-BEED-FA4593718AA0}" srcOrd="6" destOrd="0" presId="urn:microsoft.com/office/officeart/2008/layout/HalfCircleOrganizationChart"/>
    <dgm:cxn modelId="{DD89C1B5-8F52-4AB6-91AC-2FE68AD11809}" type="presParOf" srcId="{88958718-B7F9-47CD-9584-B59FF4782E0F}" destId="{33C0E9C5-FA86-4314-A28A-0D0B5C540BCD}" srcOrd="7" destOrd="0" presId="urn:microsoft.com/office/officeart/2008/layout/HalfCircleOrganizationChart"/>
    <dgm:cxn modelId="{2A0960DE-EEC2-4C50-934E-3A053AAB57E0}" type="presParOf" srcId="{33C0E9C5-FA86-4314-A28A-0D0B5C540BCD}" destId="{970ABAD7-D601-4304-A949-EA0436346CDC}" srcOrd="0" destOrd="0" presId="urn:microsoft.com/office/officeart/2008/layout/HalfCircleOrganizationChart"/>
    <dgm:cxn modelId="{188FFC61-E6A8-4892-A29A-7F9AB0D7E39A}" type="presParOf" srcId="{970ABAD7-D601-4304-A949-EA0436346CDC}" destId="{01EFE528-69F0-4FA4-839E-667C5BB89DB9}" srcOrd="0" destOrd="0" presId="urn:microsoft.com/office/officeart/2008/layout/HalfCircleOrganizationChart"/>
    <dgm:cxn modelId="{FEBDEF94-B29D-47E3-B638-80D3F1C31D0F}" type="presParOf" srcId="{970ABAD7-D601-4304-A949-EA0436346CDC}" destId="{47E88DBC-E5E1-401C-9222-5F51EDFEA5FF}" srcOrd="1" destOrd="0" presId="urn:microsoft.com/office/officeart/2008/layout/HalfCircleOrganizationChart"/>
    <dgm:cxn modelId="{B3CDE23D-E2D3-402F-A787-E2D8AE600778}" type="presParOf" srcId="{970ABAD7-D601-4304-A949-EA0436346CDC}" destId="{26616C8F-A8F7-48EE-8B8B-FDEDC5C2ECB0}" srcOrd="2" destOrd="0" presId="urn:microsoft.com/office/officeart/2008/layout/HalfCircleOrganizationChart"/>
    <dgm:cxn modelId="{D3A0A00F-1448-47D8-94C6-7EB0689FDE30}" type="presParOf" srcId="{970ABAD7-D601-4304-A949-EA0436346CDC}" destId="{384C75D6-AE4F-47A9-A8A4-328065240E10}" srcOrd="3" destOrd="0" presId="urn:microsoft.com/office/officeart/2008/layout/HalfCircleOrganizationChart"/>
    <dgm:cxn modelId="{A81ECE6C-5A1F-4431-A6F4-845BDA743C54}" type="presParOf" srcId="{33C0E9C5-FA86-4314-A28A-0D0B5C540BCD}" destId="{D855A82A-DBFD-4358-8A55-91C9F4D31F44}" srcOrd="1" destOrd="0" presId="urn:microsoft.com/office/officeart/2008/layout/HalfCircleOrganizationChart"/>
    <dgm:cxn modelId="{3AB7A1BD-A910-4514-ABB7-12AC43A39611}" type="presParOf" srcId="{33C0E9C5-FA86-4314-A28A-0D0B5C540BCD}" destId="{C7F9F4AF-BF9F-4C42-8150-8BB3EADE2BFA}" srcOrd="2" destOrd="0" presId="urn:microsoft.com/office/officeart/2008/layout/HalfCircleOrganizationChart"/>
    <dgm:cxn modelId="{0E3B4043-0DD8-418D-A0FA-8A418DBE2834}" type="presParOf" srcId="{66BD5811-F452-4B39-8EA8-2CF6028F2A4A}" destId="{E022C54D-F4F0-4DBA-9400-D23D8C3E289B}" srcOrd="2" destOrd="0" presId="urn:microsoft.com/office/officeart/2008/layout/HalfCircleOrganizationChart"/>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EDFAF-6338-4C26-90C4-417C9DD4836A}">
      <dsp:nvSpPr>
        <dsp:cNvPr id="0" name=""/>
        <dsp:cNvSpPr/>
      </dsp:nvSpPr>
      <dsp:spPr>
        <a:xfrm>
          <a:off x="1167069" y="295204"/>
          <a:ext cx="381190" cy="169991"/>
        </a:xfrm>
        <a:custGeom>
          <a:avLst/>
          <a:gdLst/>
          <a:ahLst/>
          <a:cxnLst/>
          <a:rect l="0" t="0" r="0" b="0"/>
          <a:pathLst>
            <a:path>
              <a:moveTo>
                <a:pt x="0" y="0"/>
              </a:moveTo>
              <a:lnTo>
                <a:pt x="0" y="101341"/>
              </a:lnTo>
              <a:lnTo>
                <a:pt x="381190" y="101341"/>
              </a:lnTo>
              <a:lnTo>
                <a:pt x="381190" y="169991"/>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DAD683-7CAE-4F47-9C8B-FAFEF5A7FE2A}">
      <dsp:nvSpPr>
        <dsp:cNvPr id="0" name=""/>
        <dsp:cNvSpPr/>
      </dsp:nvSpPr>
      <dsp:spPr>
        <a:xfrm>
          <a:off x="785879" y="759412"/>
          <a:ext cx="381190" cy="169991"/>
        </a:xfrm>
        <a:custGeom>
          <a:avLst/>
          <a:gdLst/>
          <a:ahLst/>
          <a:cxnLst/>
          <a:rect l="0" t="0" r="0" b="0"/>
          <a:pathLst>
            <a:path>
              <a:moveTo>
                <a:pt x="0" y="0"/>
              </a:moveTo>
              <a:lnTo>
                <a:pt x="0" y="101341"/>
              </a:lnTo>
              <a:lnTo>
                <a:pt x="381190" y="101341"/>
              </a:lnTo>
              <a:lnTo>
                <a:pt x="381190" y="169991"/>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4FBF3-927D-4F11-A2F8-942ACD78B5FE}">
      <dsp:nvSpPr>
        <dsp:cNvPr id="0" name=""/>
        <dsp:cNvSpPr/>
      </dsp:nvSpPr>
      <dsp:spPr>
        <a:xfrm>
          <a:off x="404689" y="759412"/>
          <a:ext cx="381190" cy="169991"/>
        </a:xfrm>
        <a:custGeom>
          <a:avLst/>
          <a:gdLst/>
          <a:ahLst/>
          <a:cxnLst/>
          <a:rect l="0" t="0" r="0" b="0"/>
          <a:pathLst>
            <a:path>
              <a:moveTo>
                <a:pt x="381190" y="0"/>
              </a:moveTo>
              <a:lnTo>
                <a:pt x="381190" y="101341"/>
              </a:lnTo>
              <a:lnTo>
                <a:pt x="0" y="101341"/>
              </a:lnTo>
              <a:lnTo>
                <a:pt x="0" y="169991"/>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69DDB9-1B87-48E7-8B4B-542548CA9328}">
      <dsp:nvSpPr>
        <dsp:cNvPr id="0" name=""/>
        <dsp:cNvSpPr/>
      </dsp:nvSpPr>
      <dsp:spPr>
        <a:xfrm>
          <a:off x="785879" y="295204"/>
          <a:ext cx="381190" cy="169991"/>
        </a:xfrm>
        <a:custGeom>
          <a:avLst/>
          <a:gdLst/>
          <a:ahLst/>
          <a:cxnLst/>
          <a:rect l="0" t="0" r="0" b="0"/>
          <a:pathLst>
            <a:path>
              <a:moveTo>
                <a:pt x="381190" y="0"/>
              </a:moveTo>
              <a:lnTo>
                <a:pt x="381190" y="101341"/>
              </a:lnTo>
              <a:lnTo>
                <a:pt x="0" y="101341"/>
              </a:lnTo>
              <a:lnTo>
                <a:pt x="0" y="169991"/>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76756-F0EF-4170-AD0C-542174AF5F36}">
      <dsp:nvSpPr>
        <dsp:cNvPr id="0" name=""/>
        <dsp:cNvSpPr/>
      </dsp:nvSpPr>
      <dsp:spPr>
        <a:xfrm>
          <a:off x="882942" y="987"/>
          <a:ext cx="568253" cy="294216"/>
        </a:xfrm>
        <a:prstGeom prst="rect">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41517" numCol="1" spcCol="1270" anchor="ctr" anchorCtr="0">
          <a:noAutofit/>
        </a:bodyPr>
        <a:lstStyle/>
        <a:p>
          <a:pPr lvl="0" algn="ctr" defTabSz="755650">
            <a:lnSpc>
              <a:spcPct val="90000"/>
            </a:lnSpc>
            <a:spcBef>
              <a:spcPct val="0"/>
            </a:spcBef>
            <a:spcAft>
              <a:spcPct val="35000"/>
            </a:spcAft>
          </a:pPr>
          <a:r>
            <a:rPr lang="es-MX" sz="1700" kern="1200"/>
            <a:t>1</a:t>
          </a:r>
        </a:p>
      </dsp:txBody>
      <dsp:txXfrm>
        <a:off x="882942" y="987"/>
        <a:ext cx="568253" cy="294216"/>
      </dsp:txXfrm>
    </dsp:sp>
    <dsp:sp modelId="{505D649B-C333-4F2B-819A-E0EE2CE6DBA0}">
      <dsp:nvSpPr>
        <dsp:cNvPr id="0" name=""/>
        <dsp:cNvSpPr/>
      </dsp:nvSpPr>
      <dsp:spPr>
        <a:xfrm>
          <a:off x="996593" y="229823"/>
          <a:ext cx="511428" cy="98072"/>
        </a:xfrm>
        <a:prstGeom prst="rect">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s-MX" sz="1100" kern="1200"/>
            <a:t>2,5</a:t>
          </a:r>
        </a:p>
      </dsp:txBody>
      <dsp:txXfrm>
        <a:off x="996593" y="229823"/>
        <a:ext cx="511428" cy="98072"/>
      </dsp:txXfrm>
    </dsp:sp>
    <dsp:sp modelId="{9D17B964-E317-48F9-B657-B9BD8C80B73F}">
      <dsp:nvSpPr>
        <dsp:cNvPr id="0" name=""/>
        <dsp:cNvSpPr/>
      </dsp:nvSpPr>
      <dsp:spPr>
        <a:xfrm>
          <a:off x="501752" y="465196"/>
          <a:ext cx="568253" cy="294216"/>
        </a:xfrm>
        <a:prstGeom prst="rect">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41517" numCol="1" spcCol="1270" anchor="ctr" anchorCtr="0">
          <a:noAutofit/>
        </a:bodyPr>
        <a:lstStyle/>
        <a:p>
          <a:pPr lvl="0" algn="ctr" defTabSz="755650">
            <a:lnSpc>
              <a:spcPct val="90000"/>
            </a:lnSpc>
            <a:spcBef>
              <a:spcPct val="0"/>
            </a:spcBef>
            <a:spcAft>
              <a:spcPct val="35000"/>
            </a:spcAft>
          </a:pPr>
          <a:r>
            <a:rPr lang="es-MX" sz="1700" kern="1200"/>
            <a:t>2</a:t>
          </a:r>
        </a:p>
      </dsp:txBody>
      <dsp:txXfrm>
        <a:off x="501752" y="465196"/>
        <a:ext cx="568253" cy="294216"/>
      </dsp:txXfrm>
    </dsp:sp>
    <dsp:sp modelId="{B0305DD3-29D5-4FFE-85C3-CDBAD5F1DC41}">
      <dsp:nvSpPr>
        <dsp:cNvPr id="0" name=""/>
        <dsp:cNvSpPr/>
      </dsp:nvSpPr>
      <dsp:spPr>
        <a:xfrm>
          <a:off x="615403" y="694031"/>
          <a:ext cx="511428" cy="98072"/>
        </a:xfrm>
        <a:prstGeom prst="rect">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s-MX" sz="1100" kern="1200"/>
            <a:t>3,4</a:t>
          </a:r>
        </a:p>
      </dsp:txBody>
      <dsp:txXfrm>
        <a:off x="615403" y="694031"/>
        <a:ext cx="511428" cy="98072"/>
      </dsp:txXfrm>
    </dsp:sp>
    <dsp:sp modelId="{7C67E70D-7422-4470-BEB2-80254429D121}">
      <dsp:nvSpPr>
        <dsp:cNvPr id="0" name=""/>
        <dsp:cNvSpPr/>
      </dsp:nvSpPr>
      <dsp:spPr>
        <a:xfrm>
          <a:off x="120562" y="929404"/>
          <a:ext cx="568253" cy="294216"/>
        </a:xfrm>
        <a:prstGeom prst="rect">
          <a:avLst/>
        </a:prstGeom>
        <a:gradFill rotWithShape="0">
          <a:gsLst>
            <a:gs pos="0">
              <a:schemeClr val="accent1">
                <a:shade val="80000"/>
                <a:hueOff val="90421"/>
                <a:satOff val="1725"/>
                <a:lumOff val="7618"/>
                <a:alphaOff val="0"/>
                <a:lumMod val="110000"/>
                <a:satMod val="105000"/>
                <a:tint val="67000"/>
              </a:schemeClr>
            </a:gs>
            <a:gs pos="50000">
              <a:schemeClr val="accent1">
                <a:shade val="80000"/>
                <a:hueOff val="90421"/>
                <a:satOff val="1725"/>
                <a:lumOff val="7618"/>
                <a:alphaOff val="0"/>
                <a:lumMod val="105000"/>
                <a:satMod val="103000"/>
                <a:tint val="73000"/>
              </a:schemeClr>
            </a:gs>
            <a:gs pos="100000">
              <a:schemeClr val="accent1">
                <a:shade val="80000"/>
                <a:hueOff val="90421"/>
                <a:satOff val="1725"/>
                <a:lumOff val="76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41517" numCol="1" spcCol="1270" anchor="ctr" anchorCtr="0">
          <a:noAutofit/>
        </a:bodyPr>
        <a:lstStyle/>
        <a:p>
          <a:pPr lvl="0" algn="ctr" defTabSz="755650">
            <a:lnSpc>
              <a:spcPct val="90000"/>
            </a:lnSpc>
            <a:spcBef>
              <a:spcPct val="0"/>
            </a:spcBef>
            <a:spcAft>
              <a:spcPct val="35000"/>
            </a:spcAft>
          </a:pPr>
          <a:r>
            <a:rPr lang="es-MX" sz="1700" kern="1200"/>
            <a:t>3</a:t>
          </a:r>
        </a:p>
      </dsp:txBody>
      <dsp:txXfrm>
        <a:off x="120562" y="929404"/>
        <a:ext cx="568253" cy="294216"/>
      </dsp:txXfrm>
    </dsp:sp>
    <dsp:sp modelId="{1C119A88-E63C-4376-AECB-4374D890B0FF}">
      <dsp:nvSpPr>
        <dsp:cNvPr id="0" name=""/>
        <dsp:cNvSpPr/>
      </dsp:nvSpPr>
      <dsp:spPr>
        <a:xfrm>
          <a:off x="234213" y="1158239"/>
          <a:ext cx="511428" cy="98072"/>
        </a:xfrm>
        <a:prstGeom prst="rect">
          <a:avLst/>
        </a:prstGeom>
        <a:solidFill>
          <a:schemeClr val="lt1">
            <a:alpha val="90000"/>
            <a:hueOff val="0"/>
            <a:satOff val="0"/>
            <a:lumOff val="0"/>
            <a:alphaOff val="0"/>
          </a:schemeClr>
        </a:solidFill>
        <a:ln w="6350" cap="flat" cmpd="sng" algn="ctr">
          <a:solidFill>
            <a:schemeClr val="accent1">
              <a:shade val="80000"/>
              <a:hueOff val="90421"/>
              <a:satOff val="1725"/>
              <a:lumOff val="761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s-MX" sz="1100" kern="1200"/>
            <a:t>-</a:t>
          </a:r>
        </a:p>
      </dsp:txBody>
      <dsp:txXfrm>
        <a:off x="234213" y="1158239"/>
        <a:ext cx="511428" cy="98072"/>
      </dsp:txXfrm>
    </dsp:sp>
    <dsp:sp modelId="{9137808C-B502-4868-AADE-CD3AF737C3E6}">
      <dsp:nvSpPr>
        <dsp:cNvPr id="0" name=""/>
        <dsp:cNvSpPr/>
      </dsp:nvSpPr>
      <dsp:spPr>
        <a:xfrm>
          <a:off x="882942" y="929404"/>
          <a:ext cx="568253" cy="294216"/>
        </a:xfrm>
        <a:prstGeom prst="rect">
          <a:avLst/>
        </a:prstGeom>
        <a:gradFill rotWithShape="0">
          <a:gsLst>
            <a:gs pos="0">
              <a:schemeClr val="accent1">
                <a:shade val="80000"/>
                <a:hueOff val="180842"/>
                <a:satOff val="3450"/>
                <a:lumOff val="15237"/>
                <a:alphaOff val="0"/>
                <a:lumMod val="110000"/>
                <a:satMod val="105000"/>
                <a:tint val="67000"/>
              </a:schemeClr>
            </a:gs>
            <a:gs pos="50000">
              <a:schemeClr val="accent1">
                <a:shade val="80000"/>
                <a:hueOff val="180842"/>
                <a:satOff val="3450"/>
                <a:lumOff val="15237"/>
                <a:alphaOff val="0"/>
                <a:lumMod val="105000"/>
                <a:satMod val="103000"/>
                <a:tint val="73000"/>
              </a:schemeClr>
            </a:gs>
            <a:gs pos="100000">
              <a:schemeClr val="accent1">
                <a:shade val="80000"/>
                <a:hueOff val="180842"/>
                <a:satOff val="3450"/>
                <a:lumOff val="1523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41517" numCol="1" spcCol="1270" anchor="ctr" anchorCtr="0">
          <a:noAutofit/>
        </a:bodyPr>
        <a:lstStyle/>
        <a:p>
          <a:pPr lvl="0" algn="ctr" defTabSz="755650">
            <a:lnSpc>
              <a:spcPct val="90000"/>
            </a:lnSpc>
            <a:spcBef>
              <a:spcPct val="0"/>
            </a:spcBef>
            <a:spcAft>
              <a:spcPct val="35000"/>
            </a:spcAft>
          </a:pPr>
          <a:r>
            <a:rPr lang="es-MX" sz="1700" kern="1200"/>
            <a:t>4</a:t>
          </a:r>
        </a:p>
      </dsp:txBody>
      <dsp:txXfrm>
        <a:off x="882942" y="929404"/>
        <a:ext cx="568253" cy="294216"/>
      </dsp:txXfrm>
    </dsp:sp>
    <dsp:sp modelId="{C730AB61-2A6A-4B4C-9A61-E09DDA3ADA7A}">
      <dsp:nvSpPr>
        <dsp:cNvPr id="0" name=""/>
        <dsp:cNvSpPr/>
      </dsp:nvSpPr>
      <dsp:spPr>
        <a:xfrm>
          <a:off x="996593" y="1158239"/>
          <a:ext cx="511428" cy="98072"/>
        </a:xfrm>
        <a:prstGeom prst="rect">
          <a:avLst/>
        </a:prstGeom>
        <a:solidFill>
          <a:schemeClr val="lt1">
            <a:alpha val="90000"/>
            <a:hueOff val="0"/>
            <a:satOff val="0"/>
            <a:lumOff val="0"/>
            <a:alphaOff val="0"/>
          </a:schemeClr>
        </a:solidFill>
        <a:ln w="6350" cap="flat" cmpd="sng" algn="ctr">
          <a:solidFill>
            <a:schemeClr val="accent1">
              <a:shade val="80000"/>
              <a:hueOff val="180842"/>
              <a:satOff val="3450"/>
              <a:lumOff val="1523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s-MX" sz="1100" kern="1200"/>
            <a:t>-</a:t>
          </a:r>
        </a:p>
      </dsp:txBody>
      <dsp:txXfrm>
        <a:off x="996593" y="1158239"/>
        <a:ext cx="511428" cy="98072"/>
      </dsp:txXfrm>
    </dsp:sp>
    <dsp:sp modelId="{1E4CBC62-D256-43B9-939F-B106015AB318}">
      <dsp:nvSpPr>
        <dsp:cNvPr id="0" name=""/>
        <dsp:cNvSpPr/>
      </dsp:nvSpPr>
      <dsp:spPr>
        <a:xfrm>
          <a:off x="1264133" y="465196"/>
          <a:ext cx="568253" cy="294216"/>
        </a:xfrm>
        <a:prstGeom prst="rect">
          <a:avLst/>
        </a:prstGeom>
        <a:gradFill rotWithShape="0">
          <a:gsLst>
            <a:gs pos="0">
              <a:schemeClr val="accent1">
                <a:shade val="80000"/>
                <a:hueOff val="271263"/>
                <a:satOff val="5175"/>
                <a:lumOff val="22855"/>
                <a:alphaOff val="0"/>
                <a:lumMod val="110000"/>
                <a:satMod val="105000"/>
                <a:tint val="67000"/>
              </a:schemeClr>
            </a:gs>
            <a:gs pos="50000">
              <a:schemeClr val="accent1">
                <a:shade val="80000"/>
                <a:hueOff val="271263"/>
                <a:satOff val="5175"/>
                <a:lumOff val="22855"/>
                <a:alphaOff val="0"/>
                <a:lumMod val="105000"/>
                <a:satMod val="103000"/>
                <a:tint val="73000"/>
              </a:schemeClr>
            </a:gs>
            <a:gs pos="100000">
              <a:schemeClr val="accent1">
                <a:shade val="80000"/>
                <a:hueOff val="271263"/>
                <a:satOff val="5175"/>
                <a:lumOff val="228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41517" numCol="1" spcCol="1270" anchor="ctr" anchorCtr="0">
          <a:noAutofit/>
        </a:bodyPr>
        <a:lstStyle/>
        <a:p>
          <a:pPr lvl="0" algn="ctr" defTabSz="1066800">
            <a:lnSpc>
              <a:spcPct val="90000"/>
            </a:lnSpc>
            <a:spcBef>
              <a:spcPct val="0"/>
            </a:spcBef>
            <a:spcAft>
              <a:spcPct val="35000"/>
            </a:spcAft>
          </a:pPr>
          <a:r>
            <a:rPr lang="es-MX" sz="2400" kern="1200"/>
            <a:t>5</a:t>
          </a:r>
        </a:p>
      </dsp:txBody>
      <dsp:txXfrm>
        <a:off x="1264133" y="465196"/>
        <a:ext cx="568253" cy="294216"/>
      </dsp:txXfrm>
    </dsp:sp>
    <dsp:sp modelId="{1EB5E05A-B1B0-47D8-A9AD-39EF21ECA465}">
      <dsp:nvSpPr>
        <dsp:cNvPr id="0" name=""/>
        <dsp:cNvSpPr/>
      </dsp:nvSpPr>
      <dsp:spPr>
        <a:xfrm>
          <a:off x="1377783" y="694031"/>
          <a:ext cx="511428" cy="98072"/>
        </a:xfrm>
        <a:prstGeom prst="rect">
          <a:avLst/>
        </a:prstGeom>
        <a:solidFill>
          <a:schemeClr val="lt1">
            <a:alpha val="90000"/>
            <a:hueOff val="0"/>
            <a:satOff val="0"/>
            <a:lumOff val="0"/>
            <a:alphaOff val="0"/>
          </a:schemeClr>
        </a:solidFill>
        <a:ln w="6350" cap="flat" cmpd="sng" algn="ctr">
          <a:solidFill>
            <a:schemeClr val="accent1">
              <a:shade val="80000"/>
              <a:hueOff val="271263"/>
              <a:satOff val="5175"/>
              <a:lumOff val="2285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s-MX" sz="1100" kern="1200"/>
            <a:t>-</a:t>
          </a:r>
        </a:p>
      </dsp:txBody>
      <dsp:txXfrm>
        <a:off x="1377783" y="694031"/>
        <a:ext cx="511428" cy="980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6874E-9F1A-4A1C-86CA-C2CF35F35F3A}">
      <dsp:nvSpPr>
        <dsp:cNvPr id="0" name=""/>
        <dsp:cNvSpPr/>
      </dsp:nvSpPr>
      <dsp:spPr>
        <a:xfrm>
          <a:off x="371681" y="206"/>
          <a:ext cx="523462" cy="523462"/>
        </a:xfrm>
        <a:prstGeom prst="arc">
          <a:avLst>
            <a:gd name="adj1" fmla="val 13200000"/>
            <a:gd name="adj2" fmla="val 19200000"/>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6B95C-59F3-404F-A523-15CB063E6BA6}">
      <dsp:nvSpPr>
        <dsp:cNvPr id="0" name=""/>
        <dsp:cNvSpPr/>
      </dsp:nvSpPr>
      <dsp:spPr>
        <a:xfrm>
          <a:off x="371681" y="206"/>
          <a:ext cx="523462" cy="523462"/>
        </a:xfrm>
        <a:prstGeom prst="arc">
          <a:avLst>
            <a:gd name="adj1" fmla="val 2400000"/>
            <a:gd name="adj2" fmla="val 8400000"/>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EB77D-5EF1-4A2B-B92D-229B6E55B08D}">
      <dsp:nvSpPr>
        <dsp:cNvPr id="0" name=""/>
        <dsp:cNvSpPr/>
      </dsp:nvSpPr>
      <dsp:spPr>
        <a:xfrm>
          <a:off x="109950" y="94429"/>
          <a:ext cx="1046924" cy="3350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s-ES" sz="2200" kern="1200"/>
            <a:t>12345</a:t>
          </a:r>
        </a:p>
      </dsp:txBody>
      <dsp:txXfrm>
        <a:off x="109950" y="94429"/>
        <a:ext cx="1046924" cy="3350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E08DAC-110E-4686-80CA-AEC818942732}">
      <dsp:nvSpPr>
        <dsp:cNvPr id="0" name=""/>
        <dsp:cNvSpPr/>
      </dsp:nvSpPr>
      <dsp:spPr>
        <a:xfrm>
          <a:off x="1862137" y="330714"/>
          <a:ext cx="399506" cy="138671"/>
        </a:xfrm>
        <a:custGeom>
          <a:avLst/>
          <a:gdLst/>
          <a:ahLst/>
          <a:cxnLst/>
          <a:rect l="0" t="0" r="0" b="0"/>
          <a:pathLst>
            <a:path>
              <a:moveTo>
                <a:pt x="0" y="0"/>
              </a:moveTo>
              <a:lnTo>
                <a:pt x="0" y="69335"/>
              </a:lnTo>
              <a:lnTo>
                <a:pt x="399506" y="69335"/>
              </a:lnTo>
              <a:lnTo>
                <a:pt x="399506" y="1386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E10F-1E26-4340-AE42-A8E8236B547E}">
      <dsp:nvSpPr>
        <dsp:cNvPr id="0" name=""/>
        <dsp:cNvSpPr/>
      </dsp:nvSpPr>
      <dsp:spPr>
        <a:xfrm>
          <a:off x="1462631" y="330714"/>
          <a:ext cx="399506" cy="138671"/>
        </a:xfrm>
        <a:custGeom>
          <a:avLst/>
          <a:gdLst/>
          <a:ahLst/>
          <a:cxnLst/>
          <a:rect l="0" t="0" r="0" b="0"/>
          <a:pathLst>
            <a:path>
              <a:moveTo>
                <a:pt x="399506" y="0"/>
              </a:moveTo>
              <a:lnTo>
                <a:pt x="399506" y="69335"/>
              </a:lnTo>
              <a:lnTo>
                <a:pt x="0" y="69335"/>
              </a:lnTo>
              <a:lnTo>
                <a:pt x="0" y="1386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6874E-9F1A-4A1C-86CA-C2CF35F35F3A}">
      <dsp:nvSpPr>
        <dsp:cNvPr id="0" name=""/>
        <dsp:cNvSpPr/>
      </dsp:nvSpPr>
      <dsp:spPr>
        <a:xfrm>
          <a:off x="1697052" y="543"/>
          <a:ext cx="330170" cy="3301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6B95C-59F3-404F-A523-15CB063E6BA6}">
      <dsp:nvSpPr>
        <dsp:cNvPr id="0" name=""/>
        <dsp:cNvSpPr/>
      </dsp:nvSpPr>
      <dsp:spPr>
        <a:xfrm>
          <a:off x="1697052" y="543"/>
          <a:ext cx="330170" cy="3301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EB77D-5EF1-4A2B-B92D-229B6E55B08D}">
      <dsp:nvSpPr>
        <dsp:cNvPr id="0" name=""/>
        <dsp:cNvSpPr/>
      </dsp:nvSpPr>
      <dsp:spPr>
        <a:xfrm>
          <a:off x="1531967" y="59974"/>
          <a:ext cx="660340" cy="21130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12345</a:t>
          </a:r>
        </a:p>
      </dsp:txBody>
      <dsp:txXfrm>
        <a:off x="1531967" y="59974"/>
        <a:ext cx="660340" cy="211308"/>
      </dsp:txXfrm>
    </dsp:sp>
    <dsp:sp modelId="{C198C251-EAF1-4102-AD44-3A9F387A20AE}">
      <dsp:nvSpPr>
        <dsp:cNvPr id="0" name=""/>
        <dsp:cNvSpPr/>
      </dsp:nvSpPr>
      <dsp:spPr>
        <a:xfrm>
          <a:off x="1297546" y="469385"/>
          <a:ext cx="330170" cy="3301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F9EDB-80C6-4DDD-BE65-3C256E2E8CBE}">
      <dsp:nvSpPr>
        <dsp:cNvPr id="0" name=""/>
        <dsp:cNvSpPr/>
      </dsp:nvSpPr>
      <dsp:spPr>
        <a:xfrm>
          <a:off x="1297546" y="469385"/>
          <a:ext cx="330170" cy="3301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31B32-F8E1-41B4-9A54-550FFF217AB0}">
      <dsp:nvSpPr>
        <dsp:cNvPr id="0" name=""/>
        <dsp:cNvSpPr/>
      </dsp:nvSpPr>
      <dsp:spPr>
        <a:xfrm>
          <a:off x="1132461" y="528816"/>
          <a:ext cx="660340" cy="21130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1234</a:t>
          </a:r>
        </a:p>
      </dsp:txBody>
      <dsp:txXfrm>
        <a:off x="1132461" y="528816"/>
        <a:ext cx="660340" cy="211308"/>
      </dsp:txXfrm>
    </dsp:sp>
    <dsp:sp modelId="{0608B23E-B913-44FF-8DAB-0718F75F6A23}">
      <dsp:nvSpPr>
        <dsp:cNvPr id="0" name=""/>
        <dsp:cNvSpPr/>
      </dsp:nvSpPr>
      <dsp:spPr>
        <a:xfrm>
          <a:off x="2096558" y="469385"/>
          <a:ext cx="330170" cy="3301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F2607-8F3D-45ED-80D7-ECE493C20D67}">
      <dsp:nvSpPr>
        <dsp:cNvPr id="0" name=""/>
        <dsp:cNvSpPr/>
      </dsp:nvSpPr>
      <dsp:spPr>
        <a:xfrm>
          <a:off x="2096558" y="469385"/>
          <a:ext cx="330170" cy="3301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94CFB-A2A1-446E-96EF-747DABA2B453}">
      <dsp:nvSpPr>
        <dsp:cNvPr id="0" name=""/>
        <dsp:cNvSpPr/>
      </dsp:nvSpPr>
      <dsp:spPr>
        <a:xfrm>
          <a:off x="1931473" y="528816"/>
          <a:ext cx="660340" cy="21130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5</a:t>
          </a:r>
        </a:p>
      </dsp:txBody>
      <dsp:txXfrm>
        <a:off x="1931473" y="528816"/>
        <a:ext cx="660340" cy="2113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E08DAC-110E-4686-80CA-AEC818942732}">
      <dsp:nvSpPr>
        <dsp:cNvPr id="0" name=""/>
        <dsp:cNvSpPr/>
      </dsp:nvSpPr>
      <dsp:spPr>
        <a:xfrm>
          <a:off x="2062162" y="312722"/>
          <a:ext cx="461456" cy="229327"/>
        </a:xfrm>
        <a:custGeom>
          <a:avLst/>
          <a:gdLst/>
          <a:ahLst/>
          <a:cxnLst/>
          <a:rect l="0" t="0" r="0" b="0"/>
          <a:pathLst>
            <a:path>
              <a:moveTo>
                <a:pt x="0" y="0"/>
              </a:moveTo>
              <a:lnTo>
                <a:pt x="0" y="149239"/>
              </a:lnTo>
              <a:lnTo>
                <a:pt x="461456" y="149239"/>
              </a:lnTo>
              <a:lnTo>
                <a:pt x="461456" y="2293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E10F-1E26-4340-AE42-A8E8236B547E}">
      <dsp:nvSpPr>
        <dsp:cNvPr id="0" name=""/>
        <dsp:cNvSpPr/>
      </dsp:nvSpPr>
      <dsp:spPr>
        <a:xfrm>
          <a:off x="1600705" y="312722"/>
          <a:ext cx="461456" cy="229327"/>
        </a:xfrm>
        <a:custGeom>
          <a:avLst/>
          <a:gdLst/>
          <a:ahLst/>
          <a:cxnLst/>
          <a:rect l="0" t="0" r="0" b="0"/>
          <a:pathLst>
            <a:path>
              <a:moveTo>
                <a:pt x="461456" y="0"/>
              </a:moveTo>
              <a:lnTo>
                <a:pt x="461456" y="149239"/>
              </a:lnTo>
              <a:lnTo>
                <a:pt x="0" y="149239"/>
              </a:lnTo>
              <a:lnTo>
                <a:pt x="0" y="2293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6874E-9F1A-4A1C-86CA-C2CF35F35F3A}">
      <dsp:nvSpPr>
        <dsp:cNvPr id="0" name=""/>
        <dsp:cNvSpPr/>
      </dsp:nvSpPr>
      <dsp:spPr>
        <a:xfrm>
          <a:off x="1871477" y="-68646"/>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6B95C-59F3-404F-A523-15CB063E6BA6}">
      <dsp:nvSpPr>
        <dsp:cNvPr id="0" name=""/>
        <dsp:cNvSpPr/>
      </dsp:nvSpPr>
      <dsp:spPr>
        <a:xfrm>
          <a:off x="1871477" y="-68646"/>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EB77D-5EF1-4A2B-B92D-229B6E55B08D}">
      <dsp:nvSpPr>
        <dsp:cNvPr id="0" name=""/>
        <dsp:cNvSpPr/>
      </dsp:nvSpPr>
      <dsp:spPr>
        <a:xfrm>
          <a:off x="1680793" y="0"/>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12345</a:t>
          </a:r>
        </a:p>
      </dsp:txBody>
      <dsp:txXfrm>
        <a:off x="1680793" y="0"/>
        <a:ext cx="762738" cy="244076"/>
      </dsp:txXfrm>
    </dsp:sp>
    <dsp:sp modelId="{C198C251-EAF1-4102-AD44-3A9F387A20AE}">
      <dsp:nvSpPr>
        <dsp:cNvPr id="0" name=""/>
        <dsp:cNvSpPr/>
      </dsp:nvSpPr>
      <dsp:spPr>
        <a:xfrm>
          <a:off x="1410021" y="542050"/>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F9EDB-80C6-4DDD-BE65-3C256E2E8CBE}">
      <dsp:nvSpPr>
        <dsp:cNvPr id="0" name=""/>
        <dsp:cNvSpPr/>
      </dsp:nvSpPr>
      <dsp:spPr>
        <a:xfrm>
          <a:off x="1410021" y="542050"/>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31B32-F8E1-41B4-9A54-550FFF217AB0}">
      <dsp:nvSpPr>
        <dsp:cNvPr id="0" name=""/>
        <dsp:cNvSpPr/>
      </dsp:nvSpPr>
      <dsp:spPr>
        <a:xfrm>
          <a:off x="1219336" y="610696"/>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1234</a:t>
          </a:r>
        </a:p>
      </dsp:txBody>
      <dsp:txXfrm>
        <a:off x="1219336" y="610696"/>
        <a:ext cx="762738" cy="244076"/>
      </dsp:txXfrm>
    </dsp:sp>
    <dsp:sp modelId="{0608B23E-B913-44FF-8DAB-0718F75F6A23}">
      <dsp:nvSpPr>
        <dsp:cNvPr id="0" name=""/>
        <dsp:cNvSpPr/>
      </dsp:nvSpPr>
      <dsp:spPr>
        <a:xfrm>
          <a:off x="2332934" y="542050"/>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F2607-8F3D-45ED-80D7-ECE493C20D67}">
      <dsp:nvSpPr>
        <dsp:cNvPr id="0" name=""/>
        <dsp:cNvSpPr/>
      </dsp:nvSpPr>
      <dsp:spPr>
        <a:xfrm>
          <a:off x="2332934" y="542050"/>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94CFB-A2A1-446E-96EF-747DABA2B453}">
      <dsp:nvSpPr>
        <dsp:cNvPr id="0" name=""/>
        <dsp:cNvSpPr/>
      </dsp:nvSpPr>
      <dsp:spPr>
        <a:xfrm>
          <a:off x="2142250" y="610696"/>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5</a:t>
          </a:r>
        </a:p>
      </dsp:txBody>
      <dsp:txXfrm>
        <a:off x="2142250" y="610696"/>
        <a:ext cx="762738" cy="2440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48FDB-D308-49A7-BEED-FA4593718AA0}">
      <dsp:nvSpPr>
        <dsp:cNvPr id="0" name=""/>
        <dsp:cNvSpPr/>
      </dsp:nvSpPr>
      <dsp:spPr>
        <a:xfrm>
          <a:off x="2062162" y="381874"/>
          <a:ext cx="1384370" cy="160175"/>
        </a:xfrm>
        <a:custGeom>
          <a:avLst/>
          <a:gdLst/>
          <a:ahLst/>
          <a:cxnLst/>
          <a:rect l="0" t="0" r="0" b="0"/>
          <a:pathLst>
            <a:path>
              <a:moveTo>
                <a:pt x="0" y="0"/>
              </a:moveTo>
              <a:lnTo>
                <a:pt x="0" y="80087"/>
              </a:lnTo>
              <a:lnTo>
                <a:pt x="1384370" y="80087"/>
              </a:lnTo>
              <a:lnTo>
                <a:pt x="1384370" y="1601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E08DAC-110E-4686-80CA-AEC818942732}">
      <dsp:nvSpPr>
        <dsp:cNvPr id="0" name=""/>
        <dsp:cNvSpPr/>
      </dsp:nvSpPr>
      <dsp:spPr>
        <a:xfrm>
          <a:off x="2062162" y="381874"/>
          <a:ext cx="461456" cy="160175"/>
        </a:xfrm>
        <a:custGeom>
          <a:avLst/>
          <a:gdLst/>
          <a:ahLst/>
          <a:cxnLst/>
          <a:rect l="0" t="0" r="0" b="0"/>
          <a:pathLst>
            <a:path>
              <a:moveTo>
                <a:pt x="0" y="0"/>
              </a:moveTo>
              <a:lnTo>
                <a:pt x="0" y="80087"/>
              </a:lnTo>
              <a:lnTo>
                <a:pt x="461456" y="80087"/>
              </a:lnTo>
              <a:lnTo>
                <a:pt x="461456" y="1601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53BDB-4C67-4FFB-8C49-40392D363798}">
      <dsp:nvSpPr>
        <dsp:cNvPr id="0" name=""/>
        <dsp:cNvSpPr/>
      </dsp:nvSpPr>
      <dsp:spPr>
        <a:xfrm>
          <a:off x="1600705" y="381874"/>
          <a:ext cx="461456" cy="160175"/>
        </a:xfrm>
        <a:custGeom>
          <a:avLst/>
          <a:gdLst/>
          <a:ahLst/>
          <a:cxnLst/>
          <a:rect l="0" t="0" r="0" b="0"/>
          <a:pathLst>
            <a:path>
              <a:moveTo>
                <a:pt x="461456" y="0"/>
              </a:moveTo>
              <a:lnTo>
                <a:pt x="461456" y="80087"/>
              </a:lnTo>
              <a:lnTo>
                <a:pt x="0" y="80087"/>
              </a:lnTo>
              <a:lnTo>
                <a:pt x="0" y="1601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E10F-1E26-4340-AE42-A8E8236B547E}">
      <dsp:nvSpPr>
        <dsp:cNvPr id="0" name=""/>
        <dsp:cNvSpPr/>
      </dsp:nvSpPr>
      <dsp:spPr>
        <a:xfrm>
          <a:off x="677792" y="381874"/>
          <a:ext cx="1384370" cy="160175"/>
        </a:xfrm>
        <a:custGeom>
          <a:avLst/>
          <a:gdLst/>
          <a:ahLst/>
          <a:cxnLst/>
          <a:rect l="0" t="0" r="0" b="0"/>
          <a:pathLst>
            <a:path>
              <a:moveTo>
                <a:pt x="1384370" y="0"/>
              </a:moveTo>
              <a:lnTo>
                <a:pt x="1384370" y="80087"/>
              </a:lnTo>
              <a:lnTo>
                <a:pt x="0" y="80087"/>
              </a:lnTo>
              <a:lnTo>
                <a:pt x="0" y="1601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6874E-9F1A-4A1C-86CA-C2CF35F35F3A}">
      <dsp:nvSpPr>
        <dsp:cNvPr id="0" name=""/>
        <dsp:cNvSpPr/>
      </dsp:nvSpPr>
      <dsp:spPr>
        <a:xfrm>
          <a:off x="1871477" y="505"/>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6B95C-59F3-404F-A523-15CB063E6BA6}">
      <dsp:nvSpPr>
        <dsp:cNvPr id="0" name=""/>
        <dsp:cNvSpPr/>
      </dsp:nvSpPr>
      <dsp:spPr>
        <a:xfrm>
          <a:off x="1871477" y="505"/>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EB77D-5EF1-4A2B-B92D-229B6E55B08D}">
      <dsp:nvSpPr>
        <dsp:cNvPr id="0" name=""/>
        <dsp:cNvSpPr/>
      </dsp:nvSpPr>
      <dsp:spPr>
        <a:xfrm>
          <a:off x="1680793" y="69152"/>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12345</a:t>
          </a:r>
        </a:p>
      </dsp:txBody>
      <dsp:txXfrm>
        <a:off x="1680793" y="69152"/>
        <a:ext cx="762738" cy="244076"/>
      </dsp:txXfrm>
    </dsp:sp>
    <dsp:sp modelId="{C198C251-EAF1-4102-AD44-3A9F387A20AE}">
      <dsp:nvSpPr>
        <dsp:cNvPr id="0" name=""/>
        <dsp:cNvSpPr/>
      </dsp:nvSpPr>
      <dsp:spPr>
        <a:xfrm>
          <a:off x="487107" y="542050"/>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F9EDB-80C6-4DDD-BE65-3C256E2E8CBE}">
      <dsp:nvSpPr>
        <dsp:cNvPr id="0" name=""/>
        <dsp:cNvSpPr/>
      </dsp:nvSpPr>
      <dsp:spPr>
        <a:xfrm>
          <a:off x="487107" y="542050"/>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31B32-F8E1-41B4-9A54-550FFF217AB0}">
      <dsp:nvSpPr>
        <dsp:cNvPr id="0" name=""/>
        <dsp:cNvSpPr/>
      </dsp:nvSpPr>
      <dsp:spPr>
        <a:xfrm>
          <a:off x="296423" y="610696"/>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13</a:t>
          </a:r>
        </a:p>
      </dsp:txBody>
      <dsp:txXfrm>
        <a:off x="296423" y="610696"/>
        <a:ext cx="762738" cy="244076"/>
      </dsp:txXfrm>
    </dsp:sp>
    <dsp:sp modelId="{65DA8E94-0B15-4578-8329-B85D8CA63765}">
      <dsp:nvSpPr>
        <dsp:cNvPr id="0" name=""/>
        <dsp:cNvSpPr/>
      </dsp:nvSpPr>
      <dsp:spPr>
        <a:xfrm>
          <a:off x="1410021" y="542050"/>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3D3CC-6C0A-4529-B459-B25D76672E8F}">
      <dsp:nvSpPr>
        <dsp:cNvPr id="0" name=""/>
        <dsp:cNvSpPr/>
      </dsp:nvSpPr>
      <dsp:spPr>
        <a:xfrm>
          <a:off x="1410021" y="542050"/>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DE874E-48B0-405D-8A3B-5799669C7854}">
      <dsp:nvSpPr>
        <dsp:cNvPr id="0" name=""/>
        <dsp:cNvSpPr/>
      </dsp:nvSpPr>
      <dsp:spPr>
        <a:xfrm>
          <a:off x="1219336" y="610696"/>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2</a:t>
          </a:r>
        </a:p>
      </dsp:txBody>
      <dsp:txXfrm>
        <a:off x="1219336" y="610696"/>
        <a:ext cx="762738" cy="244076"/>
      </dsp:txXfrm>
    </dsp:sp>
    <dsp:sp modelId="{0608B23E-B913-44FF-8DAB-0718F75F6A23}">
      <dsp:nvSpPr>
        <dsp:cNvPr id="0" name=""/>
        <dsp:cNvSpPr/>
      </dsp:nvSpPr>
      <dsp:spPr>
        <a:xfrm>
          <a:off x="2332934" y="542050"/>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F2607-8F3D-45ED-80D7-ECE493C20D67}">
      <dsp:nvSpPr>
        <dsp:cNvPr id="0" name=""/>
        <dsp:cNvSpPr/>
      </dsp:nvSpPr>
      <dsp:spPr>
        <a:xfrm>
          <a:off x="2332934" y="542050"/>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94CFB-A2A1-446E-96EF-747DABA2B453}">
      <dsp:nvSpPr>
        <dsp:cNvPr id="0" name=""/>
        <dsp:cNvSpPr/>
      </dsp:nvSpPr>
      <dsp:spPr>
        <a:xfrm>
          <a:off x="2142250" y="610696"/>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4</a:t>
          </a:r>
        </a:p>
      </dsp:txBody>
      <dsp:txXfrm>
        <a:off x="2142250" y="610696"/>
        <a:ext cx="762738" cy="244076"/>
      </dsp:txXfrm>
    </dsp:sp>
    <dsp:sp modelId="{47E88DBC-E5E1-401C-9222-5F51EDFEA5FF}">
      <dsp:nvSpPr>
        <dsp:cNvPr id="0" name=""/>
        <dsp:cNvSpPr/>
      </dsp:nvSpPr>
      <dsp:spPr>
        <a:xfrm>
          <a:off x="3255847" y="542050"/>
          <a:ext cx="381369" cy="38136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16C8F-A8F7-48EE-8B8B-FDEDC5C2ECB0}">
      <dsp:nvSpPr>
        <dsp:cNvPr id="0" name=""/>
        <dsp:cNvSpPr/>
      </dsp:nvSpPr>
      <dsp:spPr>
        <a:xfrm>
          <a:off x="3255847" y="542050"/>
          <a:ext cx="381369" cy="38136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FE528-69F0-4FA4-839E-667C5BB89DB9}">
      <dsp:nvSpPr>
        <dsp:cNvPr id="0" name=""/>
        <dsp:cNvSpPr/>
      </dsp:nvSpPr>
      <dsp:spPr>
        <a:xfrm>
          <a:off x="3065163" y="610696"/>
          <a:ext cx="762738" cy="2440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5</a:t>
          </a:r>
        </a:p>
      </dsp:txBody>
      <dsp:txXfrm>
        <a:off x="3065163" y="610696"/>
        <a:ext cx="762738" cy="24407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2112</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UAEMex</dc:creator>
  <cp:keywords/>
  <dc:description/>
  <cp:lastModifiedBy>UAEMex</cp:lastModifiedBy>
  <cp:revision>5</cp:revision>
  <dcterms:created xsi:type="dcterms:W3CDTF">2017-12-01T00:35:00Z</dcterms:created>
  <dcterms:modified xsi:type="dcterms:W3CDTF">2017-12-01T00:38:00Z</dcterms:modified>
</cp:coreProperties>
</file>